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8D905" w14:textId="51C95713" w:rsidR="00C668C7" w:rsidRDefault="00C668C7" w:rsidP="00C668C7">
      <w:pPr>
        <w:spacing w:before="160" w:after="0" w:line="240" w:lineRule="auto"/>
        <w:jc w:val="both"/>
        <w:rPr>
          <w:ins w:id="0" w:author="Frederico Guth" w:date="2020-01-25T00:37:00Z"/>
          <w:rFonts w:ascii="Palatino Linotype" w:hAnsi="Palatino Linotype"/>
          <w:b/>
          <w:bCs/>
          <w:sz w:val="24"/>
          <w:szCs w:val="24"/>
        </w:rPr>
      </w:pPr>
      <w:r w:rsidRPr="00EB28D6">
        <w:rPr>
          <w:rFonts w:ascii="Palatino Linotype" w:hAnsi="Palatino Linotype"/>
          <w:b/>
          <w:bCs/>
          <w:sz w:val="24"/>
          <w:szCs w:val="24"/>
        </w:rPr>
        <w:t>Passo 4</w:t>
      </w:r>
    </w:p>
    <w:p w14:paraId="23DCAD87" w14:textId="52DD1373" w:rsidR="001A0B65" w:rsidRPr="001A0B65" w:rsidRDefault="001A0B65" w:rsidP="001A0B65">
      <w:pPr>
        <w:jc w:val="both"/>
        <w:rPr>
          <w:ins w:id="1" w:author="Frederico Guth" w:date="2020-01-25T00:52:00Z"/>
          <w:rFonts w:ascii="Palatino Linotype" w:hAnsi="Palatino Linotype"/>
          <w:sz w:val="24"/>
          <w:szCs w:val="24"/>
          <w:rPrChange w:id="2" w:author="Frederico Guth" w:date="2020-01-25T00:57:00Z">
            <w:rPr>
              <w:ins w:id="3" w:author="Frederico Guth" w:date="2020-01-25T00:52:00Z"/>
              <w:rFonts w:ascii="Palatino Linotype" w:hAnsi="Palatino Linotype"/>
              <w:b/>
              <w:bCs/>
              <w:sz w:val="24"/>
              <w:szCs w:val="24"/>
            </w:rPr>
          </w:rPrChange>
        </w:rPr>
      </w:pPr>
      <w:ins w:id="4" w:author="Frederico Guth" w:date="2020-01-25T00:37:00Z">
        <w:r w:rsidRPr="001A0B65">
          <w:rPr>
            <w:rFonts w:ascii="Palatino Linotype" w:hAnsi="Palatino Linotype"/>
            <w:sz w:val="24"/>
            <w:szCs w:val="24"/>
            <w:rPrChange w:id="5" w:author="Frederico Guth" w:date="2020-01-25T00:57:00Z">
              <w:rPr>
                <w:rFonts w:ascii="Palatino Linotype" w:hAnsi="Palatino Linotype"/>
                <w:b/>
                <w:bCs/>
                <w:sz w:val="24"/>
                <w:szCs w:val="24"/>
              </w:rPr>
            </w:rPrChange>
          </w:rPr>
          <w:t>Após a limpeza, procuramos criar um modelo estatístico para identificar frequências anômalas entre semestres</w:t>
        </w:r>
      </w:ins>
      <w:r w:rsidR="00F211CA">
        <w:rPr>
          <w:rFonts w:ascii="Palatino Linotype" w:hAnsi="Palatino Linotype"/>
          <w:sz w:val="24"/>
          <w:szCs w:val="24"/>
        </w:rPr>
        <w:t>, em especial, estamos interessados no caso em que a frequência em que um termo aparece em um semestre cresce rapidamente no semestre seguinte</w:t>
      </w:r>
      <w:ins w:id="6" w:author="Frederico Guth" w:date="2020-01-25T00:37:00Z">
        <w:r w:rsidRPr="001A0B65">
          <w:rPr>
            <w:rFonts w:ascii="Palatino Linotype" w:hAnsi="Palatino Linotype"/>
            <w:sz w:val="24"/>
            <w:szCs w:val="24"/>
            <w:rPrChange w:id="7" w:author="Frederico Guth" w:date="2020-01-25T00:57:00Z">
              <w:rPr>
                <w:rFonts w:ascii="Palatino Linotype" w:hAnsi="Palatino Linotype"/>
                <w:b/>
                <w:bCs/>
                <w:sz w:val="24"/>
                <w:szCs w:val="24"/>
              </w:rPr>
            </w:rPrChange>
          </w:rPr>
          <w:t xml:space="preserve">. </w:t>
        </w:r>
      </w:ins>
      <w:ins w:id="8" w:author="Frederico Guth" w:date="2020-01-25T00:38:00Z">
        <w:r w:rsidRPr="001A0B65">
          <w:rPr>
            <w:rFonts w:ascii="Palatino Linotype" w:hAnsi="Palatino Linotype"/>
            <w:sz w:val="24"/>
            <w:szCs w:val="24"/>
            <w:rPrChange w:id="9" w:author="Frederico Guth" w:date="2020-01-25T00:57:00Z">
              <w:rPr>
                <w:rFonts w:ascii="Palatino Linotype" w:hAnsi="Palatino Linotype"/>
                <w:b/>
                <w:bCs/>
                <w:sz w:val="24"/>
                <w:szCs w:val="24"/>
              </w:rPr>
            </w:rPrChange>
          </w:rPr>
          <w:t xml:space="preserve"> </w:t>
        </w:r>
      </w:ins>
      <w:ins w:id="10" w:author="Frederico Guth" w:date="2020-01-25T00:39:00Z">
        <w:r w:rsidRPr="001A0B65">
          <w:rPr>
            <w:rFonts w:ascii="Palatino Linotype" w:hAnsi="Palatino Linotype"/>
            <w:sz w:val="24"/>
            <w:szCs w:val="24"/>
            <w:rPrChange w:id="11" w:author="Frederico Guth" w:date="2020-01-25T00:57:00Z">
              <w:rPr>
                <w:rFonts w:ascii="Palatino Linotype" w:hAnsi="Palatino Linotype"/>
                <w:b/>
                <w:bCs/>
                <w:sz w:val="24"/>
                <w:szCs w:val="24"/>
              </w:rPr>
            </w:rPrChange>
          </w:rPr>
          <w:t>Como modelo usamos</w:t>
        </w:r>
      </w:ins>
      <w:ins w:id="12" w:author="Frederico Guth" w:date="2020-01-25T00:47:00Z">
        <w:r w:rsidRPr="001A0B65">
          <w:rPr>
            <w:rFonts w:ascii="Palatino Linotype" w:hAnsi="Palatino Linotype"/>
            <w:sz w:val="24"/>
            <w:szCs w:val="24"/>
            <w:rPrChange w:id="13" w:author="Frederico Guth" w:date="2020-01-25T00:57:00Z">
              <w:rPr>
                <w:rFonts w:ascii="Palatino Linotype" w:hAnsi="Palatino Linotype"/>
                <w:b/>
                <w:bCs/>
                <w:sz w:val="24"/>
                <w:szCs w:val="24"/>
              </w:rPr>
            </w:rPrChange>
          </w:rPr>
          <w:t xml:space="preserve"> </w:t>
        </w:r>
      </w:ins>
      <w:ins w:id="14" w:author="Frederico Guth" w:date="2020-01-25T00:48:00Z">
        <w:r w:rsidRPr="001A0B65">
          <w:rPr>
            <w:rFonts w:ascii="Palatino Linotype" w:hAnsi="Palatino Linotype"/>
            <w:sz w:val="24"/>
            <w:szCs w:val="24"/>
            <w:rPrChange w:id="15" w:author="Frederico Guth" w:date="2020-01-25T00:57:00Z">
              <w:rPr>
                <w:rFonts w:ascii="Palatino Linotype" w:hAnsi="Palatino Linotype"/>
                <w:b/>
                <w:bCs/>
                <w:sz w:val="24"/>
                <w:szCs w:val="24"/>
              </w:rPr>
            </w:rPrChange>
          </w:rPr>
          <w:t>o</w:t>
        </w:r>
      </w:ins>
      <w:ins w:id="16" w:author="Frederico Guth" w:date="2020-01-25T00:47:00Z">
        <w:r w:rsidRPr="001A0B65">
          <w:rPr>
            <w:rFonts w:ascii="Palatino Linotype" w:hAnsi="Palatino Linotype"/>
            <w:sz w:val="24"/>
            <w:szCs w:val="24"/>
            <w:rPrChange w:id="17" w:author="Frederico Guth" w:date="2020-01-25T00:57:00Z">
              <w:rPr>
                <w:rFonts w:ascii="Palatino Linotype" w:hAnsi="Palatino Linotype"/>
                <w:b/>
                <w:bCs/>
                <w:sz w:val="24"/>
                <w:szCs w:val="24"/>
              </w:rPr>
            </w:rPrChange>
          </w:rPr>
          <w:t xml:space="preserve"> processo</w:t>
        </w:r>
      </w:ins>
      <w:ins w:id="18" w:author="Frederico Guth" w:date="2020-01-25T00:39:00Z">
        <w:r w:rsidRPr="001A0B65">
          <w:rPr>
            <w:rFonts w:ascii="Palatino Linotype" w:hAnsi="Palatino Linotype"/>
            <w:sz w:val="24"/>
            <w:szCs w:val="24"/>
            <w:rPrChange w:id="19" w:author="Frederico Guth" w:date="2020-01-25T00:57:00Z">
              <w:rPr>
                <w:rFonts w:ascii="Palatino Linotype" w:hAnsi="Palatino Linotype"/>
                <w:b/>
                <w:bCs/>
                <w:sz w:val="24"/>
                <w:szCs w:val="24"/>
              </w:rPr>
            </w:rPrChange>
          </w:rPr>
          <w:t xml:space="preserve"> de Poisson, </w:t>
        </w:r>
        <w:r w:rsidRPr="001A0B65">
          <w:rPr>
            <w:rFonts w:ascii="Palatino Linotype" w:hAnsi="Palatino Linotype"/>
            <w:sz w:val="24"/>
            <w:szCs w:val="24"/>
            <w:rPrChange w:id="20" w:author="Frederico Guth" w:date="2020-01-25T00:57:00Z">
              <w:rPr>
                <w:rFonts w:ascii="Palatino Linotype" w:hAnsi="Palatino Linotype"/>
                <w:b/>
                <w:bCs/>
                <w:sz w:val="24"/>
                <w:szCs w:val="24"/>
                <w:lang w:val="en-US"/>
              </w:rPr>
            </w:rPrChange>
          </w:rPr>
          <w:t xml:space="preserve">que é </w:t>
        </w:r>
      </w:ins>
      <w:ins w:id="21" w:author="Frederico Guth" w:date="2020-01-25T00:41:00Z">
        <w:r w:rsidRPr="001A0B65">
          <w:rPr>
            <w:rFonts w:ascii="Palatino Linotype" w:hAnsi="Palatino Linotype"/>
            <w:sz w:val="24"/>
            <w:szCs w:val="24"/>
            <w:rPrChange w:id="22" w:author="Frederico Guth" w:date="2020-01-25T00:57:00Z">
              <w:rPr>
                <w:rFonts w:ascii="Palatino Linotype" w:hAnsi="Palatino Linotype"/>
                <w:b/>
                <w:bCs/>
                <w:sz w:val="24"/>
                <w:szCs w:val="24"/>
              </w:rPr>
            </w:rPrChange>
          </w:rPr>
          <w:t>um</w:t>
        </w:r>
      </w:ins>
      <w:ins w:id="23" w:author="Frederico Guth" w:date="2020-01-25T00:49:00Z">
        <w:r w:rsidRPr="001A0B65">
          <w:rPr>
            <w:rFonts w:ascii="Palatino Linotype" w:hAnsi="Palatino Linotype"/>
            <w:sz w:val="24"/>
            <w:szCs w:val="24"/>
            <w:rPrChange w:id="24" w:author="Frederico Guth" w:date="2020-01-25T00:57:00Z">
              <w:rPr>
                <w:rFonts w:ascii="Palatino Linotype" w:hAnsi="Palatino Linotype"/>
                <w:b/>
                <w:bCs/>
                <w:sz w:val="24"/>
                <w:szCs w:val="24"/>
              </w:rPr>
            </w:rPrChange>
          </w:rPr>
          <w:t xml:space="preserve"> modelo matemático </w:t>
        </w:r>
      </w:ins>
      <w:ins w:id="25" w:author="Frederico Guth" w:date="2020-01-25T00:50:00Z">
        <w:r w:rsidRPr="001A0B65">
          <w:rPr>
            <w:rFonts w:ascii="Palatino Linotype" w:hAnsi="Palatino Linotype"/>
            <w:sz w:val="24"/>
            <w:szCs w:val="24"/>
            <w:rPrChange w:id="26" w:author="Frederico Guth" w:date="2020-01-25T00:57:00Z">
              <w:rPr>
                <w:rFonts w:ascii="Palatino Linotype" w:hAnsi="Palatino Linotype"/>
                <w:b/>
                <w:bCs/>
                <w:sz w:val="24"/>
                <w:szCs w:val="24"/>
              </w:rPr>
            </w:rPrChange>
          </w:rPr>
          <w:t>para eventos aleatórios habitualmente utili</w:t>
        </w:r>
      </w:ins>
      <w:ins w:id="27" w:author="Frederico Guth" w:date="2020-01-25T00:51:00Z">
        <w:r w:rsidRPr="001A0B65">
          <w:rPr>
            <w:rFonts w:ascii="Palatino Linotype" w:hAnsi="Palatino Linotype"/>
            <w:sz w:val="24"/>
            <w:szCs w:val="24"/>
            <w:rPrChange w:id="28" w:author="Frederico Guth" w:date="2020-01-25T00:57:00Z">
              <w:rPr>
                <w:rFonts w:ascii="Palatino Linotype" w:hAnsi="Palatino Linotype"/>
                <w:b/>
                <w:bCs/>
                <w:sz w:val="24"/>
                <w:szCs w:val="24"/>
              </w:rPr>
            </w:rPrChange>
          </w:rPr>
          <w:t xml:space="preserve">zado em teoria das filas. </w:t>
        </w:r>
      </w:ins>
    </w:p>
    <w:p w14:paraId="63F9E6E9" w14:textId="33691582" w:rsidR="001A0B65" w:rsidRPr="001A0B65" w:rsidRDefault="001A0B65" w:rsidP="001A0B65">
      <w:pPr>
        <w:jc w:val="both"/>
        <w:rPr>
          <w:ins w:id="29" w:author="Frederico Guth" w:date="2020-01-25T00:54:00Z"/>
          <w:rFonts w:ascii="Palatino Linotype" w:hAnsi="Palatino Linotype"/>
          <w:sz w:val="24"/>
          <w:szCs w:val="24"/>
          <w:rPrChange w:id="30" w:author="Frederico Guth" w:date="2020-01-25T00:57:00Z">
            <w:rPr>
              <w:ins w:id="31" w:author="Frederico Guth" w:date="2020-01-25T00:54:00Z"/>
              <w:rFonts w:ascii="Palatino Linotype" w:hAnsi="Palatino Linotype"/>
              <w:b/>
              <w:bCs/>
              <w:sz w:val="24"/>
              <w:szCs w:val="24"/>
            </w:rPr>
          </w:rPrChange>
        </w:rPr>
      </w:pPr>
      <w:ins w:id="32" w:author="Frederico Guth" w:date="2020-01-25T00:52:00Z">
        <w:r w:rsidRPr="001A0B65">
          <w:rPr>
            <w:rFonts w:ascii="Palatino Linotype" w:hAnsi="Palatino Linotype"/>
            <w:sz w:val="24"/>
            <w:szCs w:val="24"/>
            <w:rPrChange w:id="33" w:author="Frederico Guth" w:date="2020-01-25T00:57:00Z">
              <w:rPr>
                <w:rFonts w:ascii="Palatino Linotype" w:hAnsi="Palatino Linotype"/>
                <w:b/>
                <w:bCs/>
                <w:sz w:val="24"/>
                <w:szCs w:val="24"/>
              </w:rPr>
            </w:rPrChange>
          </w:rPr>
          <w:t xml:space="preserve">Um processo de Poisson com frequência </w:t>
        </w:r>
        <w:r w:rsidRPr="00F211CA">
          <w:rPr>
            <w:rFonts w:ascii="Palatino Linotype" w:hAnsi="Palatino Linotype"/>
            <w:i/>
            <w:iCs/>
            <w:sz w:val="24"/>
            <w:szCs w:val="24"/>
            <w:rPrChange w:id="34" w:author="Frederico Guth" w:date="2020-01-25T00:57:00Z">
              <w:rPr>
                <w:rFonts w:ascii="Palatino Linotype" w:hAnsi="Palatino Linotype"/>
                <w:b/>
                <w:bCs/>
                <w:sz w:val="24"/>
                <w:szCs w:val="24"/>
                <w:lang w:val="en-BR"/>
              </w:rPr>
            </w:rPrChange>
          </w:rPr>
          <w:t>λ</w:t>
        </w:r>
        <w:r w:rsidRPr="001A0B65">
          <w:rPr>
            <w:rFonts w:ascii="Palatino Linotype" w:hAnsi="Palatino Linotype"/>
            <w:sz w:val="24"/>
            <w:szCs w:val="24"/>
            <w:rPrChange w:id="35" w:author="Frederico Guth" w:date="2020-01-25T00:57:00Z">
              <w:rPr>
                <w:rFonts w:ascii="Palatino Linotype" w:hAnsi="Palatino Linotype"/>
                <w:b/>
                <w:bCs/>
                <w:sz w:val="24"/>
                <w:szCs w:val="24"/>
                <w:lang w:val="en-US"/>
              </w:rPr>
            </w:rPrChange>
          </w:rPr>
          <w:t xml:space="preserve"> no interval</w:t>
        </w:r>
      </w:ins>
      <w:r w:rsidRPr="001A0B65">
        <w:rPr>
          <w:rFonts w:ascii="Palatino Linotype" w:hAnsi="Palatino Linotype"/>
          <w:sz w:val="24"/>
          <w:szCs w:val="24"/>
        </w:rPr>
        <w:t>o</w:t>
      </w:r>
      <w:ins w:id="36" w:author="Frederico Guth" w:date="2020-01-25T00:52:00Z">
        <w:r w:rsidRPr="001A0B65">
          <w:rPr>
            <w:rFonts w:ascii="Palatino Linotype" w:hAnsi="Palatino Linotype"/>
            <w:sz w:val="24"/>
            <w:szCs w:val="24"/>
            <w:rPrChange w:id="37" w:author="Frederico Guth" w:date="2020-01-25T00:57:00Z">
              <w:rPr>
                <w:rFonts w:ascii="Palatino Linotype" w:hAnsi="Palatino Linotype"/>
                <w:b/>
                <w:bCs/>
                <w:sz w:val="24"/>
                <w:szCs w:val="24"/>
                <w:lang w:val="en-US"/>
              </w:rPr>
            </w:rPrChange>
          </w:rPr>
          <w:t xml:space="preserve"> </w:t>
        </w:r>
        <w:r w:rsidRPr="001A0B65">
          <w:rPr>
            <w:rFonts w:ascii="Palatino Linotype" w:hAnsi="Palatino Linotype"/>
            <w:sz w:val="24"/>
            <w:szCs w:val="24"/>
            <w:rPrChange w:id="38" w:author="Frederico Guth" w:date="2020-01-25T00:57:00Z">
              <w:rPr>
                <w:rFonts w:ascii="Palatino Linotype" w:hAnsi="Palatino Linotype"/>
                <w:b/>
                <w:bCs/>
                <w:sz w:val="24"/>
                <w:szCs w:val="24"/>
              </w:rPr>
            </w:rPrChange>
          </w:rPr>
          <w:t xml:space="preserve">[0, </w:t>
        </w:r>
        <w:r w:rsidRPr="001A0B65">
          <w:rPr>
            <w:rFonts w:ascii="Palatino Linotype" w:hAnsi="Palatino Linotype"/>
            <w:sz w:val="24"/>
            <w:szCs w:val="24"/>
            <w:rPrChange w:id="39" w:author="Frederico Guth" w:date="2020-01-25T00:57:00Z">
              <w:rPr>
                <w:rFonts w:ascii="Palatino Linotype" w:hAnsi="Palatino Linotype"/>
                <w:b/>
                <w:bCs/>
                <w:sz w:val="24"/>
                <w:szCs w:val="24"/>
                <w:lang w:val="en-BR"/>
              </w:rPr>
            </w:rPrChange>
          </w:rPr>
          <w:t>∞)</w:t>
        </w:r>
        <w:r w:rsidRPr="001A0B65">
          <w:rPr>
            <w:rFonts w:ascii="Palatino Linotype" w:hAnsi="Palatino Linotype"/>
            <w:sz w:val="24"/>
            <w:szCs w:val="24"/>
            <w:rPrChange w:id="40" w:author="Frederico Guth" w:date="2020-01-25T00:57:00Z">
              <w:rPr>
                <w:rFonts w:ascii="Palatino Linotype" w:hAnsi="Palatino Linotype"/>
                <w:b/>
                <w:bCs/>
                <w:sz w:val="24"/>
                <w:szCs w:val="24"/>
                <w:lang w:val="en-US"/>
              </w:rPr>
            </w:rPrChange>
          </w:rPr>
          <w:t xml:space="preserve"> é um </w:t>
        </w:r>
      </w:ins>
      <w:ins w:id="41" w:author="Frederico Guth" w:date="2020-01-25T00:55:00Z">
        <w:r w:rsidRPr="001A0B65">
          <w:rPr>
            <w:rFonts w:ascii="Palatino Linotype" w:hAnsi="Palatino Linotype"/>
            <w:sz w:val="24"/>
            <w:szCs w:val="24"/>
            <w:rPrChange w:id="42" w:author="Frederico Guth" w:date="2020-01-25T00:57:00Z">
              <w:rPr>
                <w:rFonts w:ascii="Palatino Linotype" w:hAnsi="Palatino Linotype"/>
                <w:b/>
                <w:bCs/>
                <w:sz w:val="24"/>
                <w:szCs w:val="24"/>
              </w:rPr>
            </w:rPrChange>
          </w:rPr>
          <w:t xml:space="preserve">gerador aleatório </w:t>
        </w:r>
      </w:ins>
      <w:ins w:id="43" w:author="Frederico Guth" w:date="2020-01-25T00:56:00Z">
        <w:r w:rsidRPr="001A0B65">
          <w:rPr>
            <w:rFonts w:ascii="Palatino Linotype" w:hAnsi="Palatino Linotype"/>
            <w:sz w:val="24"/>
            <w:szCs w:val="24"/>
            <w:rPrChange w:id="44" w:author="Frederico Guth" w:date="2020-01-25T00:57:00Z">
              <w:rPr>
                <w:rFonts w:ascii="Palatino Linotype" w:hAnsi="Palatino Linotype"/>
                <w:b/>
                <w:bCs/>
                <w:sz w:val="24"/>
                <w:szCs w:val="24"/>
              </w:rPr>
            </w:rPrChange>
          </w:rPr>
          <w:t xml:space="preserve">em </w:t>
        </w:r>
      </w:ins>
      <w:ins w:id="45" w:author="Frederico Guth" w:date="2020-01-25T00:55:00Z">
        <w:r w:rsidRPr="001A0B65">
          <w:rPr>
            <w:rFonts w:ascii="Palatino Linotype" w:hAnsi="Palatino Linotype"/>
            <w:sz w:val="24"/>
            <w:szCs w:val="24"/>
            <w:rPrChange w:id="46" w:author="Frederico Guth" w:date="2020-01-25T00:57:00Z">
              <w:rPr>
                <w:rFonts w:ascii="Palatino Linotype" w:hAnsi="Palatino Linotype"/>
                <w:b/>
                <w:bCs/>
                <w:sz w:val="24"/>
                <w:szCs w:val="24"/>
              </w:rPr>
            </w:rPrChange>
          </w:rPr>
          <w:t>que:</w:t>
        </w:r>
      </w:ins>
    </w:p>
    <w:p w14:paraId="051C74CE" w14:textId="44553781" w:rsidR="001A0B65" w:rsidRPr="001A0B65" w:rsidRDefault="001A0B65" w:rsidP="001A0B65">
      <w:pPr>
        <w:pStyle w:val="ListParagraph"/>
        <w:numPr>
          <w:ilvl w:val="0"/>
          <w:numId w:val="5"/>
        </w:numPr>
        <w:jc w:val="both"/>
        <w:rPr>
          <w:rFonts w:ascii="Palatino Linotype" w:hAnsi="Palatino Linotype"/>
          <w:sz w:val="24"/>
          <w:szCs w:val="24"/>
        </w:rPr>
      </w:pPr>
      <w:ins w:id="47" w:author="Frederico Guth" w:date="2020-01-25T00:55:00Z">
        <w:r w:rsidRPr="001A0B65">
          <w:rPr>
            <w:rFonts w:ascii="Palatino Linotype" w:hAnsi="Palatino Linotype"/>
            <w:sz w:val="24"/>
            <w:szCs w:val="24"/>
            <w:rPrChange w:id="48" w:author="Frederico Guth" w:date="2020-01-25T00:57:00Z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rPrChange>
          </w:rPr>
          <w:t>O número de</w:t>
        </w:r>
      </w:ins>
      <w:r w:rsidRPr="001A0B65">
        <w:rPr>
          <w:rFonts w:ascii="Palatino Linotype" w:hAnsi="Palatino Linotype"/>
          <w:sz w:val="24"/>
          <w:szCs w:val="24"/>
        </w:rPr>
        <w:t xml:space="preserve"> </w:t>
      </w:r>
      <w:ins w:id="49" w:author="Frederico Guth" w:date="2020-01-25T00:56:00Z">
        <w:r w:rsidRPr="001A0B65">
          <w:rPr>
            <w:rFonts w:ascii="Palatino Linotype" w:hAnsi="Palatino Linotype"/>
            <w:sz w:val="24"/>
            <w:szCs w:val="24"/>
            <w:rPrChange w:id="50" w:author="Frederico Guth" w:date="2020-01-25T00:57:00Z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rPrChange>
          </w:rPr>
          <w:t xml:space="preserve">eventos que ocorrem em um período </w:t>
        </w:r>
        <w:r w:rsidRPr="00F211CA">
          <w:rPr>
            <w:rFonts w:ascii="Palatino Linotype" w:hAnsi="Palatino Linotype"/>
            <w:i/>
            <w:iCs/>
            <w:sz w:val="24"/>
            <w:szCs w:val="24"/>
          </w:rPr>
          <w:t>t</w:t>
        </w:r>
        <w:r w:rsidRPr="001A0B65">
          <w:rPr>
            <w:rFonts w:ascii="Palatino Linotype" w:hAnsi="Palatino Linotype"/>
            <w:sz w:val="24"/>
            <w:szCs w:val="24"/>
          </w:rPr>
          <w:t xml:space="preserve"> é uma vari</w:t>
        </w:r>
        <w:r w:rsidRPr="001A0B65">
          <w:rPr>
            <w:rFonts w:ascii="Palatino Linotype" w:hAnsi="Palatino Linotype"/>
            <w:sz w:val="24"/>
            <w:szCs w:val="24"/>
            <w:rPrChange w:id="51" w:author="Frederico Guth" w:date="2020-01-25T00:5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ável aleatória com distribuição </w:t>
        </w:r>
      </w:ins>
      <w:r w:rsidR="00303761">
        <w:rPr>
          <w:rFonts w:ascii="Palatino Linotype" w:hAnsi="Palatino Linotype"/>
          <w:sz w:val="24"/>
          <w:szCs w:val="24"/>
        </w:rPr>
        <w:t xml:space="preserve">de </w:t>
      </w:r>
      <w:ins w:id="52" w:author="Frederico Guth" w:date="2020-01-25T00:56:00Z">
        <w:r w:rsidRPr="001A0B65">
          <w:rPr>
            <w:rFonts w:ascii="Palatino Linotype" w:hAnsi="Palatino Linotype"/>
            <w:sz w:val="24"/>
            <w:szCs w:val="24"/>
            <w:rPrChange w:id="53" w:author="Frederico Guth" w:date="2020-01-25T00:5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Poisson</w:t>
        </w:r>
      </w:ins>
      <w:r w:rsidR="00D36B73">
        <w:rPr>
          <w:rFonts w:ascii="Palatino Linotype" w:hAnsi="Palatino Linotype"/>
          <w:sz w:val="24"/>
          <w:szCs w:val="24"/>
        </w:rPr>
        <w:t xml:space="preserve"> </w:t>
      </w:r>
      <w:r w:rsidR="00A12810">
        <w:rPr>
          <w:rFonts w:ascii="Palatino Linotype" w:hAnsi="Palatino Linotype"/>
          <w:sz w:val="24"/>
          <w:szCs w:val="24"/>
        </w:rPr>
        <w:t>(</w:t>
      </w:r>
      <w:ins w:id="54" w:author="Frederico Guth" w:date="2020-01-25T00:56:00Z">
        <w:r w:rsidR="00D36B73" w:rsidRPr="00F211CA">
          <w:rPr>
            <w:rFonts w:ascii="Palatino Linotype" w:hAnsi="Palatino Linotype"/>
            <w:i/>
            <w:iCs/>
            <w:sz w:val="24"/>
            <w:szCs w:val="24"/>
            <w:rPrChange w:id="55" w:author="Frederico Guth" w:date="2020-01-25T00:57:00Z">
              <w:rPr>
                <w:rFonts w:ascii="Palatino Linotype" w:hAnsi="Palatino Linotype"/>
                <w:b/>
                <w:bCs/>
                <w:sz w:val="24"/>
                <w:szCs w:val="24"/>
                <w:lang w:val="en-BR"/>
              </w:rPr>
            </w:rPrChange>
          </w:rPr>
          <w:t>λ</w:t>
        </w:r>
      </w:ins>
      <w:r w:rsidR="00A12810">
        <w:rPr>
          <w:rFonts w:ascii="Palatino Linotype" w:hAnsi="Palatino Linotype"/>
          <w:i/>
          <w:iCs/>
          <w:sz w:val="24"/>
          <w:szCs w:val="24"/>
        </w:rPr>
        <w:t>)</w:t>
      </w:r>
      <w:ins w:id="56" w:author="Frederico Guth" w:date="2020-01-25T00:56:00Z">
        <w:r w:rsidRPr="001A0B65">
          <w:rPr>
            <w:rFonts w:ascii="Palatino Linotype" w:hAnsi="Palatino Linotype"/>
            <w:sz w:val="24"/>
            <w:szCs w:val="24"/>
            <w:rPrChange w:id="57" w:author="Frederico Guth" w:date="2020-01-25T00:57:00Z">
              <w:rPr>
                <w:rFonts w:ascii="Palatino Linotype" w:hAnsi="Palatino Linotype"/>
                <w:b/>
                <w:bCs/>
                <w:sz w:val="24"/>
                <w:szCs w:val="24"/>
              </w:rPr>
            </w:rPrChange>
          </w:rPr>
          <w:t>.</w:t>
        </w:r>
      </w:ins>
    </w:p>
    <w:p w14:paraId="2FB9B57D" w14:textId="77777777" w:rsidR="001A0B65" w:rsidRPr="001A0B65" w:rsidRDefault="001A0B65" w:rsidP="001A0B65">
      <w:pPr>
        <w:pStyle w:val="ListParagraph"/>
        <w:numPr>
          <w:ilvl w:val="0"/>
          <w:numId w:val="5"/>
        </w:numPr>
        <w:jc w:val="both"/>
        <w:rPr>
          <w:ins w:id="58" w:author="Frederico Guth" w:date="2020-01-25T00:52:00Z"/>
          <w:rFonts w:ascii="Palatino Linotype" w:hAnsi="Palatino Linotype"/>
          <w:sz w:val="24"/>
          <w:szCs w:val="24"/>
        </w:rPr>
      </w:pPr>
      <w:r w:rsidRPr="001A0B65">
        <w:rPr>
          <w:rFonts w:ascii="Palatino Linotype" w:hAnsi="Palatino Linotype"/>
          <w:sz w:val="24"/>
          <w:szCs w:val="24"/>
        </w:rPr>
        <w:t>O número de eventos em intervalos disjuntos (sem sobreposição) são variáveis aleatórias independentes.</w:t>
      </w:r>
    </w:p>
    <w:p w14:paraId="725525BA" w14:textId="4BF987CF" w:rsidR="00303761" w:rsidRDefault="00F211CA" w:rsidP="001A0B65">
      <w:pPr>
        <w:jc w:val="both"/>
        <w:rPr>
          <w:rFonts w:ascii="Palatino Linotype" w:hAnsi="Palatino Linotype"/>
          <w:sz w:val="24"/>
          <w:szCs w:val="24"/>
        </w:rPr>
      </w:pPr>
      <w:r w:rsidRPr="00F211CA">
        <w:rPr>
          <w:rFonts w:ascii="Palatino Linotype" w:hAnsi="Palatino Linotype"/>
          <w:sz w:val="24"/>
          <w:szCs w:val="24"/>
        </w:rPr>
        <w:t>Geralmente, processos de Poisson são utili</w:t>
      </w:r>
      <w:r>
        <w:rPr>
          <w:rFonts w:ascii="Palatino Linotype" w:hAnsi="Palatino Linotype"/>
          <w:sz w:val="24"/>
          <w:szCs w:val="24"/>
        </w:rPr>
        <w:t xml:space="preserve">zados para, dado o conhecimento de uma certa frequência </w:t>
      </w:r>
      <w:ins w:id="59" w:author="Frederico Guth" w:date="2020-01-25T00:56:00Z">
        <w:r w:rsidRPr="00F211CA">
          <w:rPr>
            <w:rFonts w:ascii="Palatino Linotype" w:hAnsi="Palatino Linotype"/>
            <w:i/>
            <w:iCs/>
            <w:sz w:val="24"/>
            <w:szCs w:val="24"/>
            <w:rPrChange w:id="60" w:author="Frederico Guth" w:date="2020-01-25T00:57:00Z">
              <w:rPr>
                <w:rFonts w:ascii="Palatino Linotype" w:hAnsi="Palatino Linotype"/>
                <w:b/>
                <w:bCs/>
                <w:sz w:val="24"/>
                <w:szCs w:val="24"/>
                <w:lang w:val="en-BR"/>
              </w:rPr>
            </w:rPrChange>
          </w:rPr>
          <w:t>λ</w:t>
        </w:r>
      </w:ins>
      <w:r>
        <w:rPr>
          <w:rFonts w:ascii="Palatino Linotype" w:hAnsi="Palatino Linotype"/>
          <w:i/>
          <w:iCs/>
          <w:sz w:val="24"/>
          <w:szCs w:val="24"/>
        </w:rPr>
        <w:t xml:space="preserve"> </w:t>
      </w:r>
      <w:r w:rsidR="00A129A0" w:rsidRPr="00A129A0">
        <w:rPr>
          <w:rFonts w:ascii="Palatino Linotype" w:hAnsi="Palatino Linotype"/>
          <w:sz w:val="24"/>
          <w:szCs w:val="24"/>
        </w:rPr>
        <w:t xml:space="preserve">em </w:t>
      </w:r>
      <w:r>
        <w:rPr>
          <w:rFonts w:ascii="Palatino Linotype" w:hAnsi="Palatino Linotype"/>
          <w:sz w:val="24"/>
          <w:szCs w:val="24"/>
        </w:rPr>
        <w:t>um período t no passado, estimar a probabilidade d</w:t>
      </w:r>
      <w:r w:rsidR="00303761">
        <w:rPr>
          <w:rFonts w:ascii="Palatino Linotype" w:hAnsi="Palatino Linotype"/>
          <w:sz w:val="24"/>
          <w:szCs w:val="24"/>
        </w:rPr>
        <w:t xml:space="preserve">e </w:t>
      </w:r>
      <w:r>
        <w:rPr>
          <w:rFonts w:ascii="Palatino Linotype" w:hAnsi="Palatino Linotype"/>
          <w:sz w:val="24"/>
          <w:szCs w:val="24"/>
        </w:rPr>
        <w:t xml:space="preserve">o mesmo evento ocorrer um número </w:t>
      </w:r>
      <w:r w:rsidR="00303761" w:rsidRPr="00303761">
        <w:rPr>
          <w:rFonts w:ascii="Palatino Linotype" w:hAnsi="Palatino Linotype"/>
          <w:i/>
          <w:iCs/>
          <w:sz w:val="24"/>
          <w:szCs w:val="24"/>
        </w:rPr>
        <w:t>k</w:t>
      </w:r>
      <w:r w:rsidR="00303761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 xml:space="preserve">de vezes em um período </w:t>
      </w:r>
      <w:r w:rsidRPr="00303761">
        <w:rPr>
          <w:rFonts w:ascii="Palatino Linotype" w:hAnsi="Palatino Linotype"/>
          <w:i/>
          <w:iCs/>
          <w:sz w:val="24"/>
          <w:szCs w:val="24"/>
        </w:rPr>
        <w:t>t+1</w:t>
      </w:r>
      <w:r>
        <w:rPr>
          <w:rFonts w:ascii="Palatino Linotype" w:hAnsi="Palatino Linotype"/>
          <w:sz w:val="24"/>
          <w:szCs w:val="24"/>
        </w:rPr>
        <w:t xml:space="preserve"> no futuro. Es</w:t>
      </w:r>
      <w:r w:rsidR="00303761">
        <w:rPr>
          <w:rFonts w:ascii="Palatino Linotype" w:hAnsi="Palatino Linotype"/>
          <w:sz w:val="24"/>
          <w:szCs w:val="24"/>
        </w:rPr>
        <w:t>t</w:t>
      </w:r>
      <w:r>
        <w:rPr>
          <w:rFonts w:ascii="Palatino Linotype" w:hAnsi="Palatino Linotype"/>
          <w:sz w:val="24"/>
          <w:szCs w:val="24"/>
        </w:rPr>
        <w:t>e</w:t>
      </w:r>
      <w:r w:rsidR="00303761">
        <w:rPr>
          <w:rFonts w:ascii="Palatino Linotype" w:hAnsi="Palatino Linotype"/>
          <w:sz w:val="24"/>
          <w:szCs w:val="24"/>
        </w:rPr>
        <w:t>,</w:t>
      </w:r>
      <w:r>
        <w:rPr>
          <w:rFonts w:ascii="Palatino Linotype" w:hAnsi="Palatino Linotype"/>
          <w:sz w:val="24"/>
          <w:szCs w:val="24"/>
        </w:rPr>
        <w:t xml:space="preserve"> entretanto, não é o nosso caso.  Como dito anteriormente, não estamos fazendo nenhum tipo de predição sobre o potencial de termos se tornarem bastante mencionados; o que estamos fazendo, ao contrário, é usar </w:t>
      </w:r>
      <w:r w:rsidR="00303761">
        <w:rPr>
          <w:rFonts w:ascii="Palatino Linotype" w:hAnsi="Palatino Linotype"/>
          <w:sz w:val="24"/>
          <w:szCs w:val="24"/>
        </w:rPr>
        <w:t xml:space="preserve">apenas dados passados para caracterizar uma relação entre a frequência que um termo aparece em dois semestres diferentes (que podem ser considerados variáveis aleatórias independentes): </w:t>
      </w:r>
      <w:r w:rsidR="00A12810">
        <w:rPr>
          <w:rFonts w:ascii="Palatino Linotype" w:hAnsi="Palatino Linotype"/>
          <w:sz w:val="24"/>
          <w:szCs w:val="24"/>
        </w:rPr>
        <w:t xml:space="preserve">classificando se </w:t>
      </w:r>
      <w:r w:rsidR="00303761">
        <w:rPr>
          <w:rFonts w:ascii="Palatino Linotype" w:hAnsi="Palatino Linotype"/>
          <w:sz w:val="24"/>
          <w:szCs w:val="24"/>
        </w:rPr>
        <w:t>é uma relação anômala ou não.</w:t>
      </w:r>
    </w:p>
    <w:p w14:paraId="7CA8A5B8" w14:textId="417C64C3" w:rsidR="00C668C7" w:rsidRDefault="00303761" w:rsidP="00C668C7">
      <w:pPr>
        <w:spacing w:before="160"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De acordo com a distribuição de Poisson, a probabilidade de um </w:t>
      </w:r>
      <w:r w:rsidRPr="002120DB">
        <w:rPr>
          <w:rFonts w:ascii="Palatino Linotype" w:hAnsi="Palatino Linotype"/>
          <w:sz w:val="24"/>
          <w:szCs w:val="24"/>
        </w:rPr>
        <w:t>termo</w:t>
      </w:r>
      <w:r>
        <w:rPr>
          <w:rFonts w:ascii="Palatino Linotype" w:hAnsi="Palatino Linotype"/>
          <w:sz w:val="24"/>
          <w:szCs w:val="24"/>
        </w:rPr>
        <w:t xml:space="preserve"> (seja simples ou composto)</w:t>
      </w:r>
      <w:r w:rsidRPr="002120DB">
        <w:rPr>
          <w:rFonts w:ascii="Palatino Linotype" w:hAnsi="Palatino Linotype"/>
          <w:sz w:val="24"/>
          <w:szCs w:val="24"/>
        </w:rPr>
        <w:t xml:space="preserve"> aparecer </w:t>
      </w:r>
      <w:r w:rsidR="00FE42A1" w:rsidRPr="00FE42A1">
        <w:rPr>
          <w:rFonts w:ascii="Palatino Linotype" w:hAnsi="Palatino Linotype"/>
          <w:i/>
          <w:iCs/>
          <w:sz w:val="24"/>
          <w:szCs w:val="24"/>
        </w:rPr>
        <w:t>k</w:t>
      </w:r>
      <w:r w:rsidR="00FE42A1">
        <w:rPr>
          <w:rFonts w:ascii="Palatino Linotype" w:hAnsi="Palatino Linotype"/>
          <w:sz w:val="24"/>
          <w:szCs w:val="24"/>
        </w:rPr>
        <w:t xml:space="preserve"> vezes </w:t>
      </w:r>
      <w:r w:rsidRPr="002120DB">
        <w:rPr>
          <w:rFonts w:ascii="Palatino Linotype" w:hAnsi="Palatino Linotype"/>
          <w:sz w:val="24"/>
          <w:szCs w:val="24"/>
        </w:rPr>
        <w:t xml:space="preserve">(frequência observada </w:t>
      </w:r>
      <w:r>
        <w:rPr>
          <w:rFonts w:ascii="Palatino Linotype" w:hAnsi="Palatino Linotype"/>
          <w:sz w:val="24"/>
          <w:szCs w:val="24"/>
        </w:rPr>
        <w:t xml:space="preserve">em um </w:t>
      </w:r>
      <w:r w:rsidRPr="002120DB">
        <w:rPr>
          <w:rFonts w:ascii="Palatino Linotype" w:hAnsi="Palatino Linotype"/>
          <w:sz w:val="24"/>
          <w:szCs w:val="24"/>
        </w:rPr>
        <w:t>tempo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303761">
        <w:rPr>
          <w:rFonts w:ascii="Palatino Linotype" w:hAnsi="Palatino Linotype"/>
          <w:i/>
          <w:iCs/>
          <w:sz w:val="24"/>
          <w:szCs w:val="24"/>
        </w:rPr>
        <w:t>t</w:t>
      </w:r>
      <w:r>
        <w:rPr>
          <w:rFonts w:ascii="Palatino Linotype" w:hAnsi="Palatino Linotype"/>
          <w:sz w:val="24"/>
          <w:szCs w:val="24"/>
        </w:rPr>
        <w:t xml:space="preserve">, </w:t>
      </w:r>
      <w:r w:rsidR="00FE42A1">
        <w:rPr>
          <w:rFonts w:ascii="Palatino Linotype" w:hAnsi="Palatino Linotype"/>
          <w:sz w:val="24"/>
          <w:szCs w:val="24"/>
        </w:rPr>
        <w:t>no nosso caso</w:t>
      </w:r>
      <w:r>
        <w:rPr>
          <w:rFonts w:ascii="Palatino Linotype" w:hAnsi="Palatino Linotype"/>
          <w:sz w:val="24"/>
          <w:szCs w:val="24"/>
        </w:rPr>
        <w:t>, um semestre), é dada por</w:t>
      </w:r>
      <w:r w:rsidR="00C668C7">
        <w:rPr>
          <w:rStyle w:val="FootnoteReference"/>
          <w:rFonts w:ascii="Palatino Linotype" w:hAnsi="Palatino Linotype"/>
          <w:sz w:val="24"/>
          <w:szCs w:val="24"/>
        </w:rPr>
        <w:footnoteReference w:id="1"/>
      </w:r>
      <w:r w:rsidR="00C668C7" w:rsidRPr="002120DB">
        <w:rPr>
          <w:rFonts w:ascii="Palatino Linotype" w:hAnsi="Palatino Linotype"/>
          <w:sz w:val="24"/>
          <w:szCs w:val="24"/>
        </w:rPr>
        <w:t>:</w:t>
      </w:r>
    </w:p>
    <w:p w14:paraId="7AD01E00" w14:textId="71F31EE2" w:rsidR="00C668C7" w:rsidRDefault="00C668C7" w:rsidP="00FE42A1">
      <w:pPr>
        <w:spacing w:before="160" w:after="0" w:line="240" w:lineRule="auto"/>
        <w:jc w:val="both"/>
        <w:rPr>
          <w:rFonts w:ascii="Palatino Linotype" w:hAnsi="Palatino Linotyp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= </m:t>
              </m:r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=pmf(k;</m:t>
          </m:r>
          <m:r>
            <w:ins w:id="61" w:author="Frederico Guth" w:date="2020-01-25T00:56:00Z">
              <w:rPr>
                <w:rFonts w:ascii="Cambria Math" w:hAnsi="Cambria Math"/>
                <w:sz w:val="24"/>
                <w:szCs w:val="24"/>
                <w:rPrChange w:id="62" w:author="Frederico Guth" w:date="2020-01-25T00:57:00Z">
                  <w:rPr>
                    <w:rFonts w:ascii="Cambria Math" w:hAnsi="Cambria Math"/>
                    <w:sz w:val="24"/>
                    <w:szCs w:val="24"/>
                  </w:rPr>
                </w:rPrChange>
              </w:rPr>
              <m:t>λ</m:t>
            </w:ins>
          </m:r>
          <m:r>
            <w:rPr>
              <w:rFonts w:ascii="Cambria Math" w:hAnsi="Palatino Linotype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!</m:t>
              </m:r>
            </m:den>
          </m:f>
        </m:oMath>
      </m:oMathPara>
    </w:p>
    <w:p w14:paraId="0863B6D0" w14:textId="25A4E652" w:rsidR="00A129A0" w:rsidRDefault="00FE42A1" w:rsidP="00FE42A1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Onde:</w:t>
      </w:r>
    </w:p>
    <w:p w14:paraId="1091EF46" w14:textId="4294FAC7" w:rsidR="00A129A0" w:rsidRPr="00A129A0" w:rsidRDefault="00A129A0" w:rsidP="00FE42A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proofErr w:type="spellStart"/>
      <w:r>
        <w:rPr>
          <w:rFonts w:ascii="Palatino Linotype" w:hAnsi="Palatino Linotype"/>
          <w:sz w:val="24"/>
          <w:szCs w:val="24"/>
        </w:rPr>
        <w:t>pmf</w:t>
      </w:r>
      <w:proofErr w:type="spellEnd"/>
      <w:r>
        <w:rPr>
          <w:rFonts w:ascii="Palatino Linotype" w:hAnsi="Palatino Linotype"/>
          <w:sz w:val="24"/>
          <w:szCs w:val="24"/>
        </w:rPr>
        <w:t xml:space="preserve"> é a função massa de probabilidade;</w:t>
      </w:r>
    </w:p>
    <w:p w14:paraId="20214770" w14:textId="422495C1" w:rsidR="00FE42A1" w:rsidRPr="00FE42A1" w:rsidRDefault="00FE42A1" w:rsidP="00FE42A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</m:oMath>
      <w:r>
        <w:rPr>
          <w:rFonts w:ascii="Palatino Linotype" w:eastAsiaTheme="minorEastAsia" w:hAnsi="Palatino Linotype"/>
          <w:sz w:val="24"/>
          <w:szCs w:val="24"/>
        </w:rPr>
        <w:t xml:space="preserve"> é a base do logaritmo natural (e = 2, 71828...);</w:t>
      </w:r>
    </w:p>
    <w:p w14:paraId="769F4011" w14:textId="22E34361" w:rsidR="00FE42A1" w:rsidRDefault="00FE42A1" w:rsidP="00FE42A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ins w:id="63" w:author="Frederico Guth" w:date="2020-01-25T00:56:00Z">
        <w:r w:rsidRPr="00F211CA">
          <w:rPr>
            <w:rFonts w:ascii="Palatino Linotype" w:hAnsi="Palatino Linotype"/>
            <w:i/>
            <w:iCs/>
            <w:sz w:val="24"/>
            <w:szCs w:val="24"/>
            <w:rPrChange w:id="64" w:author="Frederico Guth" w:date="2020-01-25T00:57:00Z">
              <w:rPr>
                <w:rFonts w:ascii="Palatino Linotype" w:hAnsi="Palatino Linotype"/>
                <w:b/>
                <w:bCs/>
                <w:sz w:val="24"/>
                <w:szCs w:val="24"/>
                <w:lang w:val="en-BR"/>
              </w:rPr>
            </w:rPrChange>
          </w:rPr>
          <w:t>λ</w:t>
        </w:r>
      </w:ins>
      <w:r>
        <w:rPr>
          <w:rFonts w:ascii="Palatino Linotype" w:hAnsi="Palatino Linotype"/>
          <w:i/>
          <w:iCs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 xml:space="preserve">é o parâmetro do modelo que indica o número esperado de ocorrências </w:t>
      </w:r>
      <w:r w:rsidR="00A12810">
        <w:rPr>
          <w:rFonts w:ascii="Palatino Linotype" w:hAnsi="Palatino Linotype"/>
          <w:sz w:val="24"/>
          <w:szCs w:val="24"/>
        </w:rPr>
        <w:t>no</w:t>
      </w:r>
      <w:r>
        <w:rPr>
          <w:rFonts w:ascii="Palatino Linotype" w:hAnsi="Palatino Linotype"/>
          <w:sz w:val="24"/>
          <w:szCs w:val="24"/>
        </w:rPr>
        <w:t xml:space="preserve"> intervalo de tempo </w:t>
      </w:r>
      <w:r w:rsidRPr="00FE42A1">
        <w:rPr>
          <w:rFonts w:ascii="Palatino Linotype" w:hAnsi="Palatino Linotype"/>
          <w:i/>
          <w:iCs/>
          <w:sz w:val="24"/>
          <w:szCs w:val="24"/>
        </w:rPr>
        <w:t>t</w:t>
      </w:r>
      <w:r>
        <w:rPr>
          <w:rFonts w:ascii="Palatino Linotype" w:hAnsi="Palatino Linotype"/>
          <w:sz w:val="24"/>
          <w:szCs w:val="24"/>
        </w:rPr>
        <w:t xml:space="preserve">. </w:t>
      </w:r>
    </w:p>
    <w:p w14:paraId="1B0F278A" w14:textId="33FEF288" w:rsidR="00FE42A1" w:rsidRDefault="00FE42A1" w:rsidP="00FE42A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i/>
          <w:iCs/>
          <w:sz w:val="24"/>
          <w:szCs w:val="24"/>
        </w:rPr>
        <w:t xml:space="preserve">k </w:t>
      </w:r>
      <w:r>
        <w:rPr>
          <w:rFonts w:ascii="Palatino Linotype" w:hAnsi="Palatino Linotype"/>
          <w:sz w:val="24"/>
          <w:szCs w:val="24"/>
        </w:rPr>
        <w:t xml:space="preserve">é </w:t>
      </w:r>
      <w:r w:rsidR="00A12810">
        <w:rPr>
          <w:rFonts w:ascii="Palatino Linotype" w:hAnsi="Palatino Linotype"/>
          <w:sz w:val="24"/>
          <w:szCs w:val="24"/>
        </w:rPr>
        <w:t>o</w:t>
      </w:r>
      <w:r>
        <w:rPr>
          <w:rFonts w:ascii="Palatino Linotype" w:hAnsi="Palatino Linotype"/>
          <w:sz w:val="24"/>
          <w:szCs w:val="24"/>
        </w:rPr>
        <w:t xml:space="preserve"> número de ocorrências em um intervalo de tempo </w:t>
      </w:r>
      <w:r w:rsidRPr="00FE42A1">
        <w:rPr>
          <w:rFonts w:ascii="Palatino Linotype" w:hAnsi="Palatino Linotype"/>
          <w:i/>
          <w:iCs/>
          <w:sz w:val="24"/>
          <w:szCs w:val="24"/>
        </w:rPr>
        <w:t>t</w:t>
      </w:r>
      <w:r>
        <w:rPr>
          <w:rFonts w:ascii="Palatino Linotype" w:hAnsi="Palatino Linotype"/>
          <w:sz w:val="24"/>
          <w:szCs w:val="24"/>
        </w:rPr>
        <w:t xml:space="preserve">. </w:t>
      </w:r>
    </w:p>
    <w:p w14:paraId="2FC5D8FB" w14:textId="77777777" w:rsidR="00A129A0" w:rsidRDefault="00A129A0" w:rsidP="00A129A0">
      <w:pPr>
        <w:pStyle w:val="ListParagraph"/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w14:paraId="15DEC446" w14:textId="5421D506" w:rsidR="00FE42A1" w:rsidRDefault="00FE42A1" w:rsidP="00FE42A1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Diferentes escolhas do parâmetro </w:t>
      </w:r>
      <w:ins w:id="65" w:author="Frederico Guth" w:date="2020-01-25T00:56:00Z">
        <w:r w:rsidR="00A129A0" w:rsidRPr="00F211CA">
          <w:rPr>
            <w:rFonts w:ascii="Palatino Linotype" w:hAnsi="Palatino Linotype"/>
            <w:i/>
            <w:iCs/>
            <w:sz w:val="24"/>
            <w:szCs w:val="24"/>
            <w:rPrChange w:id="66" w:author="Frederico Guth" w:date="2020-01-25T00:57:00Z">
              <w:rPr>
                <w:rFonts w:ascii="Palatino Linotype" w:hAnsi="Palatino Linotype"/>
                <w:b/>
                <w:bCs/>
                <w:sz w:val="24"/>
                <w:szCs w:val="24"/>
                <w:lang w:val="en-BR"/>
              </w:rPr>
            </w:rPrChange>
          </w:rPr>
          <w:t>λ</w:t>
        </w:r>
      </w:ins>
      <w:r w:rsidR="00A129A0">
        <w:rPr>
          <w:rFonts w:ascii="Palatino Linotype" w:hAnsi="Palatino Linotype"/>
          <w:sz w:val="24"/>
          <w:szCs w:val="24"/>
        </w:rPr>
        <w:t xml:space="preserve"> levam a diferentes distribuições de Poisson:</w:t>
      </w:r>
    </w:p>
    <w:p w14:paraId="0CB04FD7" w14:textId="77777777" w:rsidR="004D09BE" w:rsidRDefault="00A129A0" w:rsidP="004D09BE">
      <w:pPr>
        <w:keepNext/>
        <w:spacing w:after="0" w:line="240" w:lineRule="auto"/>
        <w:jc w:val="both"/>
      </w:pPr>
      <w:r>
        <w:rPr>
          <w:rFonts w:ascii="Palatino Linotype" w:hAnsi="Palatino Linotype"/>
          <w:noProof/>
          <w:sz w:val="24"/>
          <w:szCs w:val="24"/>
        </w:rPr>
        <w:lastRenderedPageBreak/>
        <w:drawing>
          <wp:inline distT="0" distB="0" distL="0" distR="0" wp14:anchorId="6EEFEFA1" wp14:editId="4CDA82B8">
            <wp:extent cx="5400040" cy="1649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isson.ep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F3CA" w14:textId="3E769A5A" w:rsidR="007A06CD" w:rsidRDefault="004D09BE" w:rsidP="004D09BE">
      <w:pPr>
        <w:pStyle w:val="Caption"/>
        <w:jc w:val="both"/>
        <w:rPr>
          <w:rFonts w:ascii="Palatino Linotype" w:hAnsi="Palatino Linotype"/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proofErr w:type="spellStart"/>
      <w:r>
        <w:t>PMFs</w:t>
      </w:r>
      <w:proofErr w:type="spellEnd"/>
      <w:r>
        <w:t xml:space="preserve"> e </w:t>
      </w:r>
      <w:proofErr w:type="spellStart"/>
      <w:r>
        <w:t>CDFs</w:t>
      </w:r>
      <w:proofErr w:type="spellEnd"/>
      <w:r>
        <w:t xml:space="preserve"> para diferentes valores de </w:t>
      </w:r>
      <w:r w:rsidRPr="00BE492B">
        <w:t>λ</w:t>
      </w:r>
      <w:r>
        <w:t>.</w:t>
      </w:r>
    </w:p>
    <w:p w14:paraId="227F0132" w14:textId="488A68AB" w:rsidR="00A129A0" w:rsidRDefault="00A129A0" w:rsidP="00FE42A1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 função distribuição acumulada de Poisson</w:t>
      </w:r>
      <w:r w:rsidR="007A06CD">
        <w:rPr>
          <w:rFonts w:ascii="Palatino Linotype" w:hAnsi="Palatino Linotype"/>
          <w:sz w:val="24"/>
          <w:szCs w:val="24"/>
        </w:rPr>
        <w:t xml:space="preserve"> traz o somatório de todas as realizações da variável aleatória X até um número k de ocorrências:</w:t>
      </w:r>
    </w:p>
    <w:p w14:paraId="2DDB5E56" w14:textId="77777777" w:rsidR="007A06CD" w:rsidRDefault="007A06CD" w:rsidP="00FE42A1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w14:paraId="534543FD" w14:textId="5801AE8E" w:rsidR="007A06CD" w:rsidRPr="004D09BE" w:rsidRDefault="007A06CD" w:rsidP="00FE42A1">
      <w:pPr>
        <w:spacing w:after="0" w:line="240" w:lineRule="auto"/>
        <w:jc w:val="both"/>
        <w:rPr>
          <w:rFonts w:ascii="Palatino Linotype" w:eastAsiaTheme="minorEastAsia" w:hAnsi="Palatino Linotype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cdf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(k;</m:t>
          </m:r>
          <m:r>
            <w:ins w:id="67" w:author="Frederico Guth" w:date="2020-01-25T00:56:00Z">
              <w:rPr>
                <w:rFonts w:ascii="Cambria Math" w:hAnsi="Cambria Math"/>
                <w:sz w:val="24"/>
                <w:szCs w:val="24"/>
                <w:rPrChange w:id="68" w:author="Frederico Guth" w:date="2020-01-25T00:57:00Z">
                  <w:rPr>
                    <w:rFonts w:ascii="Cambria Math" w:hAnsi="Cambria Math"/>
                    <w:sz w:val="24"/>
                    <w:szCs w:val="24"/>
                  </w:rPr>
                </w:rPrChange>
              </w:rPr>
              <m:t>λ</m:t>
            </w:ins>
          </m:r>
          <m:r>
            <w:rPr>
              <w:rFonts w:ascii="Cambria Math" w:hAnsi="Palatino Linotype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i!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sup>
          </m:sSup>
        </m:oMath>
      </m:oMathPara>
    </w:p>
    <w:p w14:paraId="3E405D50" w14:textId="77777777" w:rsidR="004D09BE" w:rsidRDefault="004D09BE" w:rsidP="00FE42A1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w14:paraId="53925DA5" w14:textId="7A34D5B0" w:rsidR="004D09BE" w:rsidRPr="004D09BE" w:rsidRDefault="004D09BE" w:rsidP="00FE42A1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Repare que a distribuição de Poisson não é simétrica</w:t>
      </w:r>
      <w:r>
        <w:rPr>
          <w:rFonts w:ascii="Palatino Linotype" w:hAnsi="Palatino Linotype"/>
          <w:sz w:val="24"/>
          <w:szCs w:val="24"/>
        </w:rPr>
        <w:t xml:space="preserve">. Por exemplo, para </w:t>
      </w:r>
      <w:ins w:id="69" w:author="Frederico Guth" w:date="2020-01-25T00:56:00Z">
        <w:r w:rsidRPr="00F211CA">
          <w:rPr>
            <w:rFonts w:ascii="Palatino Linotype" w:hAnsi="Palatino Linotype"/>
            <w:i/>
            <w:iCs/>
            <w:sz w:val="24"/>
            <w:szCs w:val="24"/>
            <w:rPrChange w:id="70" w:author="Frederico Guth" w:date="2020-01-25T00:57:00Z">
              <w:rPr>
                <w:rFonts w:ascii="Palatino Linotype" w:hAnsi="Palatino Linotype"/>
                <w:b/>
                <w:bCs/>
                <w:sz w:val="24"/>
                <w:szCs w:val="24"/>
                <w:lang w:val="en-BR"/>
              </w:rPr>
            </w:rPrChange>
          </w:rPr>
          <w:t>λ</w:t>
        </w:r>
      </w:ins>
      <w:r>
        <w:rPr>
          <w:rFonts w:ascii="Palatino Linotype" w:hAnsi="Palatino Linotype"/>
          <w:sz w:val="24"/>
          <w:szCs w:val="24"/>
        </w:rPr>
        <w:t xml:space="preserve">= 20, o intervalo entre k=13 e k = 28 representa 90% da probabilidade e </w:t>
      </w:r>
      <w:proofErr w:type="spellStart"/>
      <w:r>
        <w:rPr>
          <w:rFonts w:ascii="Palatino Linotype" w:hAnsi="Palatino Linotype"/>
          <w:sz w:val="24"/>
          <w:szCs w:val="24"/>
        </w:rPr>
        <w:t>pmf</w:t>
      </w:r>
      <w:proofErr w:type="spellEnd"/>
      <w:r>
        <w:rPr>
          <w:rFonts w:ascii="Palatino Linotype" w:hAnsi="Palatino Linotype"/>
          <w:sz w:val="24"/>
          <w:szCs w:val="24"/>
        </w:rPr>
        <w:t xml:space="preserve">(k=13, </w:t>
      </w:r>
      <w:ins w:id="71" w:author="Frederico Guth" w:date="2020-01-25T00:56:00Z">
        <w:r w:rsidRPr="00F211CA">
          <w:rPr>
            <w:rFonts w:ascii="Palatino Linotype" w:hAnsi="Palatino Linotype"/>
            <w:i/>
            <w:iCs/>
            <w:sz w:val="24"/>
            <w:szCs w:val="24"/>
            <w:rPrChange w:id="72" w:author="Frederico Guth" w:date="2020-01-25T00:57:00Z">
              <w:rPr>
                <w:rFonts w:ascii="Palatino Linotype" w:hAnsi="Palatino Linotype"/>
                <w:b/>
                <w:bCs/>
                <w:sz w:val="24"/>
                <w:szCs w:val="24"/>
                <w:lang w:val="en-BR"/>
              </w:rPr>
            </w:rPrChange>
          </w:rPr>
          <w:t>λ</w:t>
        </w:r>
      </w:ins>
      <w:r>
        <w:rPr>
          <w:rFonts w:ascii="Palatino Linotype" w:hAnsi="Palatino Linotype"/>
          <w:sz w:val="24"/>
          <w:szCs w:val="24"/>
        </w:rPr>
        <w:t>=20)</w:t>
      </w:r>
      <m:oMath>
        <m:r>
          <w:rPr>
            <w:rFonts w:ascii="Cambria Math" w:hAnsi="Cambria Math"/>
            <w:sz w:val="24"/>
            <w:szCs w:val="24"/>
          </w:rPr>
          <m:t>≈</m:t>
        </m:r>
      </m:oMath>
      <w:r>
        <w:rPr>
          <w:rFonts w:ascii="Palatino Linotype" w:eastAsiaTheme="minorEastAsia" w:hAnsi="Palatino Linotype"/>
          <w:sz w:val="24"/>
          <w:szCs w:val="24"/>
        </w:rPr>
        <w:t xml:space="preserve">1,06% , </w:t>
      </w:r>
      <w:proofErr w:type="spellStart"/>
      <w:r>
        <w:rPr>
          <w:rFonts w:ascii="Palatino Linotype" w:hAnsi="Palatino Linotype"/>
          <w:sz w:val="24"/>
          <w:szCs w:val="24"/>
        </w:rPr>
        <w:t>pmf</w:t>
      </w:r>
      <w:proofErr w:type="spellEnd"/>
      <w:r>
        <w:rPr>
          <w:rFonts w:ascii="Palatino Linotype" w:hAnsi="Palatino Linotype"/>
          <w:sz w:val="24"/>
          <w:szCs w:val="24"/>
        </w:rPr>
        <w:t>(k=</w:t>
      </w:r>
      <w:r>
        <w:rPr>
          <w:rFonts w:ascii="Palatino Linotype" w:hAnsi="Palatino Linotype"/>
          <w:sz w:val="24"/>
          <w:szCs w:val="24"/>
        </w:rPr>
        <w:t>28</w:t>
      </w:r>
      <w:r>
        <w:rPr>
          <w:rFonts w:ascii="Palatino Linotype" w:hAnsi="Palatino Linotype"/>
          <w:sz w:val="24"/>
          <w:szCs w:val="24"/>
        </w:rPr>
        <w:t xml:space="preserve">, </w:t>
      </w:r>
      <w:ins w:id="73" w:author="Frederico Guth" w:date="2020-01-25T00:56:00Z">
        <w:r w:rsidRPr="00F211CA">
          <w:rPr>
            <w:rFonts w:ascii="Palatino Linotype" w:hAnsi="Palatino Linotype"/>
            <w:i/>
            <w:iCs/>
            <w:sz w:val="24"/>
            <w:szCs w:val="24"/>
            <w:rPrChange w:id="74" w:author="Frederico Guth" w:date="2020-01-25T00:57:00Z">
              <w:rPr>
                <w:rFonts w:ascii="Palatino Linotype" w:hAnsi="Palatino Linotype"/>
                <w:b/>
                <w:bCs/>
                <w:sz w:val="24"/>
                <w:szCs w:val="24"/>
                <w:lang w:val="en-BR"/>
              </w:rPr>
            </w:rPrChange>
          </w:rPr>
          <w:t>λ</w:t>
        </w:r>
      </w:ins>
      <w:r>
        <w:rPr>
          <w:rFonts w:ascii="Palatino Linotype" w:hAnsi="Palatino Linotype"/>
          <w:sz w:val="24"/>
          <w:szCs w:val="24"/>
        </w:rPr>
        <w:t>=20)</w:t>
      </w:r>
      <m:oMath>
        <m:r>
          <w:rPr>
            <w:rFonts w:ascii="Cambria Math" w:hAnsi="Cambria Math"/>
            <w:sz w:val="24"/>
            <w:szCs w:val="24"/>
          </w:rPr>
          <m:t>≈</m:t>
        </m:r>
      </m:oMath>
      <w:r>
        <w:rPr>
          <w:rFonts w:ascii="Palatino Linotype" w:eastAsiaTheme="minorEastAsia" w:hAnsi="Palatino Linotype"/>
          <w:sz w:val="24"/>
          <w:szCs w:val="24"/>
        </w:rPr>
        <w:t>0</w:t>
      </w:r>
      <w:r>
        <w:rPr>
          <w:rFonts w:ascii="Palatino Linotype" w:eastAsiaTheme="minorEastAsia" w:hAnsi="Palatino Linotype"/>
          <w:sz w:val="24"/>
          <w:szCs w:val="24"/>
        </w:rPr>
        <w:t>,</w:t>
      </w:r>
      <w:r>
        <w:rPr>
          <w:rFonts w:ascii="Palatino Linotype" w:eastAsiaTheme="minorEastAsia" w:hAnsi="Palatino Linotype"/>
          <w:sz w:val="24"/>
          <w:szCs w:val="24"/>
        </w:rPr>
        <w:t>83</w:t>
      </w:r>
      <w:r>
        <w:rPr>
          <w:rFonts w:ascii="Palatino Linotype" w:eastAsiaTheme="minorEastAsia" w:hAnsi="Palatino Linotype"/>
          <w:sz w:val="24"/>
          <w:szCs w:val="24"/>
        </w:rPr>
        <w:t>%</w:t>
      </w:r>
      <w:r>
        <w:rPr>
          <w:rFonts w:ascii="Palatino Linotype" w:eastAsiaTheme="minorEastAsia" w:hAnsi="Palatino Linotype"/>
          <w:sz w:val="24"/>
          <w:szCs w:val="24"/>
        </w:rPr>
        <w:t xml:space="preserve">, </w:t>
      </w:r>
      <w:r>
        <w:rPr>
          <w:rFonts w:ascii="Palatino Linotype" w:hAnsi="Palatino Linotype"/>
          <w:sz w:val="24"/>
          <w:szCs w:val="24"/>
        </w:rPr>
        <w:t>cd</w:t>
      </w:r>
      <w:r>
        <w:rPr>
          <w:rFonts w:ascii="Palatino Linotype" w:hAnsi="Palatino Linotype"/>
          <w:sz w:val="24"/>
          <w:szCs w:val="24"/>
        </w:rPr>
        <w:t xml:space="preserve">f(k=13, </w:t>
      </w:r>
      <w:ins w:id="75" w:author="Frederico Guth" w:date="2020-01-25T00:56:00Z">
        <w:r w:rsidRPr="00F211CA">
          <w:rPr>
            <w:rFonts w:ascii="Palatino Linotype" w:hAnsi="Palatino Linotype"/>
            <w:i/>
            <w:iCs/>
            <w:sz w:val="24"/>
            <w:szCs w:val="24"/>
            <w:rPrChange w:id="76" w:author="Frederico Guth" w:date="2020-01-25T00:57:00Z">
              <w:rPr>
                <w:rFonts w:ascii="Palatino Linotype" w:hAnsi="Palatino Linotype"/>
                <w:b/>
                <w:bCs/>
                <w:sz w:val="24"/>
                <w:szCs w:val="24"/>
                <w:lang w:val="en-BR"/>
              </w:rPr>
            </w:rPrChange>
          </w:rPr>
          <w:t>λ</w:t>
        </w:r>
      </w:ins>
      <w:r>
        <w:rPr>
          <w:rFonts w:ascii="Palatino Linotype" w:hAnsi="Palatino Linotype"/>
          <w:sz w:val="24"/>
          <w:szCs w:val="24"/>
        </w:rPr>
        <w:t>=20)</w:t>
      </w:r>
      <m:oMath>
        <m:r>
          <w:rPr>
            <w:rFonts w:ascii="Cambria Math" w:hAnsi="Cambria Math"/>
            <w:sz w:val="24"/>
            <w:szCs w:val="24"/>
          </w:rPr>
          <m:t>≈</m:t>
        </m:r>
      </m:oMath>
      <w:r w:rsidR="00191F20">
        <w:rPr>
          <w:rFonts w:ascii="Palatino Linotype" w:eastAsiaTheme="minorEastAsia" w:hAnsi="Palatino Linotype"/>
          <w:sz w:val="24"/>
          <w:szCs w:val="24"/>
        </w:rPr>
        <w:t>6,6</w:t>
      </w:r>
      <w:r>
        <w:rPr>
          <w:rFonts w:ascii="Palatino Linotype" w:eastAsiaTheme="minorEastAsia" w:hAnsi="Palatino Linotype"/>
          <w:sz w:val="24"/>
          <w:szCs w:val="24"/>
        </w:rPr>
        <w:t xml:space="preserve">% </w:t>
      </w:r>
      <w:r>
        <w:rPr>
          <w:rFonts w:ascii="Palatino Linotype" w:eastAsiaTheme="minorEastAsia" w:hAnsi="Palatino Linotype"/>
          <w:sz w:val="24"/>
          <w:szCs w:val="24"/>
        </w:rPr>
        <w:t>e</w:t>
      </w:r>
      <w:r>
        <w:rPr>
          <w:rFonts w:ascii="Palatino Linotype" w:eastAsiaTheme="minorEastAsia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cd</w:t>
      </w:r>
      <w:r>
        <w:rPr>
          <w:rFonts w:ascii="Palatino Linotype" w:hAnsi="Palatino Linotype"/>
          <w:sz w:val="24"/>
          <w:szCs w:val="24"/>
        </w:rPr>
        <w:t xml:space="preserve">f(k=28, </w:t>
      </w:r>
      <w:ins w:id="77" w:author="Frederico Guth" w:date="2020-01-25T00:56:00Z">
        <w:r w:rsidRPr="00F211CA">
          <w:rPr>
            <w:rFonts w:ascii="Palatino Linotype" w:hAnsi="Palatino Linotype"/>
            <w:i/>
            <w:iCs/>
            <w:sz w:val="24"/>
            <w:szCs w:val="24"/>
            <w:rPrChange w:id="78" w:author="Frederico Guth" w:date="2020-01-25T00:57:00Z">
              <w:rPr>
                <w:rFonts w:ascii="Palatino Linotype" w:hAnsi="Palatino Linotype"/>
                <w:b/>
                <w:bCs/>
                <w:sz w:val="24"/>
                <w:szCs w:val="24"/>
                <w:lang w:val="en-BR"/>
              </w:rPr>
            </w:rPrChange>
          </w:rPr>
          <w:t>λ</w:t>
        </w:r>
      </w:ins>
      <w:r>
        <w:rPr>
          <w:rFonts w:ascii="Palatino Linotype" w:hAnsi="Palatino Linotype"/>
          <w:sz w:val="24"/>
          <w:szCs w:val="24"/>
        </w:rPr>
        <w:t>=20)</w:t>
      </w:r>
      <m:oMath>
        <m:r>
          <w:rPr>
            <w:rFonts w:ascii="Cambria Math" w:hAnsi="Cambria Math"/>
            <w:sz w:val="24"/>
            <w:szCs w:val="24"/>
          </w:rPr>
          <m:t>≈</m:t>
        </m:r>
      </m:oMath>
      <w:r w:rsidR="00191F20">
        <w:rPr>
          <w:rFonts w:ascii="Palatino Linotype" w:eastAsiaTheme="minorEastAsia" w:hAnsi="Palatino Linotype"/>
          <w:sz w:val="24"/>
          <w:szCs w:val="24"/>
        </w:rPr>
        <w:t>96,6</w:t>
      </w:r>
      <w:r>
        <w:rPr>
          <w:rFonts w:ascii="Palatino Linotype" w:eastAsiaTheme="minorEastAsia" w:hAnsi="Palatino Linotype"/>
          <w:sz w:val="24"/>
          <w:szCs w:val="24"/>
        </w:rPr>
        <w:t>%</w:t>
      </w:r>
      <w:r>
        <w:rPr>
          <w:rFonts w:ascii="Palatino Linotype" w:eastAsiaTheme="minorEastAsia" w:hAnsi="Palatino Linotype"/>
          <w:sz w:val="24"/>
          <w:szCs w:val="24"/>
        </w:rPr>
        <w:t xml:space="preserve"> (</w:t>
      </w:r>
      <w:r>
        <w:rPr>
          <w:rFonts w:ascii="Palatino Linotype" w:eastAsiaTheme="minorEastAsia" w:hAnsi="Palatino Linotype"/>
          <w:sz w:val="24"/>
          <w:szCs w:val="24"/>
        </w:rPr>
        <w:fldChar w:fldCharType="begin"/>
      </w:r>
      <w:r>
        <w:rPr>
          <w:rFonts w:ascii="Palatino Linotype" w:eastAsiaTheme="minorEastAsia" w:hAnsi="Palatino Linotype"/>
          <w:sz w:val="24"/>
          <w:szCs w:val="24"/>
        </w:rPr>
        <w:instrText xml:space="preserve"> REF _Ref30810076 \h </w:instrText>
      </w:r>
      <w:r>
        <w:rPr>
          <w:rFonts w:ascii="Palatino Linotype" w:eastAsiaTheme="minorEastAsia" w:hAnsi="Palatino Linotype"/>
          <w:sz w:val="24"/>
          <w:szCs w:val="24"/>
        </w:rPr>
      </w:r>
      <w:r>
        <w:rPr>
          <w:rFonts w:ascii="Palatino Linotype" w:eastAsiaTheme="minorEastAsia" w:hAnsi="Palatino Linotype"/>
          <w:sz w:val="24"/>
          <w:szCs w:val="24"/>
        </w:rPr>
        <w:fldChar w:fldCharType="separate"/>
      </w:r>
      <w:r>
        <w:t xml:space="preserve">Figura </w:t>
      </w:r>
      <w:r>
        <w:rPr>
          <w:noProof/>
        </w:rPr>
        <w:t>1</w:t>
      </w:r>
      <w:r>
        <w:rPr>
          <w:rFonts w:ascii="Palatino Linotype" w:eastAsiaTheme="minorEastAsia" w:hAnsi="Palatino Linotype"/>
          <w:sz w:val="24"/>
          <w:szCs w:val="24"/>
        </w:rPr>
        <w:fldChar w:fldCharType="end"/>
      </w:r>
      <w:r>
        <w:rPr>
          <w:rFonts w:ascii="Palatino Linotype" w:eastAsiaTheme="minorEastAsia" w:hAnsi="Palatino Linotype"/>
          <w:sz w:val="24"/>
          <w:szCs w:val="24"/>
        </w:rPr>
        <w:t xml:space="preserve">). </w:t>
      </w:r>
    </w:p>
    <w:p w14:paraId="57EF1A6A" w14:textId="77777777" w:rsidR="004D09BE" w:rsidRDefault="004D09BE" w:rsidP="004D09BE">
      <w:pPr>
        <w:keepNext/>
        <w:spacing w:after="0" w:line="240" w:lineRule="auto"/>
        <w:jc w:val="both"/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2C833670" wp14:editId="6E442D4A">
            <wp:extent cx="5400040" cy="2072005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ea_poiss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26ED" w14:textId="0F64CDBF" w:rsidR="007A06CD" w:rsidRDefault="004D09BE" w:rsidP="004D09BE">
      <w:pPr>
        <w:pStyle w:val="Caption"/>
        <w:jc w:val="both"/>
      </w:pPr>
      <w:bookmarkStart w:id="79" w:name="_Ref3081007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79"/>
      <w:proofErr w:type="gramStart"/>
      <w:r>
        <w:t>-  PMF</w:t>
      </w:r>
      <w:proofErr w:type="gramEnd"/>
      <w:r>
        <w:t xml:space="preserve"> e CDF para </w:t>
      </w:r>
      <w:r w:rsidRPr="000559C7">
        <w:t>λ=20</w:t>
      </w:r>
      <w:r w:rsidR="00A12810">
        <w:t xml:space="preserve">. A cauda direita está </w:t>
      </w:r>
      <w:proofErr w:type="spellStart"/>
      <w:r w:rsidR="00A12810">
        <w:t>hachurada</w:t>
      </w:r>
      <w:proofErr w:type="spellEnd"/>
      <w:r w:rsidR="00A12810">
        <w:t xml:space="preserve"> em vermelho e a esquerda </w:t>
      </w:r>
      <w:proofErr w:type="spellStart"/>
      <w:r w:rsidR="00A12810">
        <w:t>hachurada</w:t>
      </w:r>
      <w:proofErr w:type="spellEnd"/>
      <w:r w:rsidR="00A12810">
        <w:t xml:space="preserve"> de laranja</w:t>
      </w:r>
    </w:p>
    <w:p w14:paraId="68E219DB" w14:textId="64265D0B" w:rsidR="00255A8D" w:rsidRPr="00255A8D" w:rsidRDefault="00255A8D" w:rsidP="00255A8D">
      <w:r>
        <w:t>Sendo:</w:t>
      </w:r>
    </w:p>
    <w:p w14:paraId="6CD34F4B" w14:textId="2A3B9FBF" w:rsidR="00255A8D" w:rsidRDefault="00255A8D" w:rsidP="00255A8D">
      <w:pPr>
        <w:pStyle w:val="ListParagraph"/>
        <w:numPr>
          <w:ilvl w:val="0"/>
          <w:numId w:val="9"/>
        </w:numPr>
        <w:spacing w:before="160" w:after="0" w:line="240" w:lineRule="auto"/>
        <w:ind w:left="360"/>
        <w:jc w:val="both"/>
        <w:rPr>
          <w:rFonts w:ascii="Palatino Linotype" w:hAnsi="Palatino Linotype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t∈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1, …, 19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ascii="Palatino Linotype" w:hAnsi="Palatino Linotype"/>
          <w:sz w:val="24"/>
          <w:szCs w:val="24"/>
        </w:rPr>
        <w:t xml:space="preserve">um semestre específico. </w:t>
      </w:r>
    </w:p>
    <w:p w14:paraId="50479410" w14:textId="1F9FAF47" w:rsidR="00255A8D" w:rsidRDefault="00255A8D" w:rsidP="00255A8D">
      <w:pPr>
        <w:pStyle w:val="ListParagraph"/>
        <w:numPr>
          <w:ilvl w:val="0"/>
          <w:numId w:val="9"/>
        </w:numPr>
        <w:spacing w:before="160" w:after="0" w:line="240" w:lineRule="auto"/>
        <w:ind w:left="360"/>
        <w:jc w:val="both"/>
        <w:rPr>
          <w:rFonts w:ascii="Palatino Linotype" w:hAnsi="Palatino Linotype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 (termo, t)</m:t>
        </m:r>
      </m:oMath>
      <w:r>
        <w:rPr>
          <w:rFonts w:ascii="Palatino Linotype" w:hAnsi="Palatino Linotype"/>
          <w:sz w:val="24"/>
          <w:szCs w:val="24"/>
        </w:rPr>
        <w:t xml:space="preserve"> a frequência </w:t>
      </w:r>
      <w:r w:rsidR="00D36B73">
        <w:rPr>
          <w:rFonts w:ascii="Palatino Linotype" w:hAnsi="Palatino Linotype"/>
          <w:sz w:val="24"/>
          <w:szCs w:val="24"/>
        </w:rPr>
        <w:t xml:space="preserve">normalizada </w:t>
      </w:r>
      <w:r>
        <w:rPr>
          <w:rFonts w:ascii="Palatino Linotype" w:hAnsi="Palatino Linotype"/>
          <w:sz w:val="24"/>
          <w:szCs w:val="24"/>
        </w:rPr>
        <w:t xml:space="preserve">do termo no semestre </w:t>
      </w:r>
      <w:r w:rsidRPr="00255A8D">
        <w:rPr>
          <w:rFonts w:ascii="Palatino Linotype" w:hAnsi="Palatino Linotype"/>
          <w:i/>
          <w:iCs/>
          <w:sz w:val="24"/>
          <w:szCs w:val="24"/>
        </w:rPr>
        <w:t>t</w:t>
      </w:r>
      <w:r>
        <w:rPr>
          <w:rFonts w:ascii="Palatino Linotype" w:hAnsi="Palatino Linotype"/>
          <w:sz w:val="24"/>
          <w:szCs w:val="24"/>
        </w:rPr>
        <w:t xml:space="preserve">. </w:t>
      </w:r>
    </w:p>
    <w:p w14:paraId="7BC0DBB2" w14:textId="6F49A95E" w:rsidR="00255A8D" w:rsidRDefault="00255A8D" w:rsidP="00255A8D">
      <w:pPr>
        <w:spacing w:before="16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255A8D">
        <w:rPr>
          <w:rFonts w:ascii="Palatino Linotype" w:hAnsi="Palatino Linotype"/>
          <w:sz w:val="24"/>
          <w:szCs w:val="24"/>
        </w:rPr>
        <w:t>A forma mais intuitiva de aplicar esse modelo para o nosso problema seria, então, fazer</w:t>
      </w:r>
      <w:r>
        <w:rPr>
          <w:rFonts w:ascii="Palatino Linotype" w:hAnsi="Palatino Linotype"/>
          <w:sz w:val="24"/>
          <w:szCs w:val="24"/>
        </w:rPr>
        <w:t>:</w:t>
      </w:r>
    </w:p>
    <w:p w14:paraId="77F36A7D" w14:textId="59F7D6AF" w:rsidR="00255A8D" w:rsidRDefault="00D36B73" w:rsidP="00255A8D">
      <w:pPr>
        <w:pStyle w:val="ListParagraph"/>
        <w:numPr>
          <w:ilvl w:val="0"/>
          <w:numId w:val="10"/>
        </w:numPr>
        <w:spacing w:before="160" w:after="0" w:line="240" w:lineRule="auto"/>
        <w:ind w:left="360"/>
        <w:jc w:val="both"/>
        <w:rPr>
          <w:rFonts w:ascii="Palatino Linotype" w:hAnsi="Palatino Linotype"/>
          <w:sz w:val="24"/>
          <w:szCs w:val="24"/>
        </w:rPr>
      </w:pPr>
      <w:ins w:id="80" w:author="Frederico Guth" w:date="2020-01-25T00:56:00Z">
        <w:r w:rsidRPr="00F211CA">
          <w:rPr>
            <w:rFonts w:ascii="Palatino Linotype" w:hAnsi="Palatino Linotype"/>
            <w:i/>
            <w:iCs/>
            <w:sz w:val="24"/>
            <w:szCs w:val="24"/>
            <w:rPrChange w:id="81" w:author="Frederico Guth" w:date="2020-01-25T00:57:00Z">
              <w:rPr>
                <w:rFonts w:ascii="Palatino Linotype" w:hAnsi="Palatino Linotype"/>
                <w:b/>
                <w:bCs/>
                <w:sz w:val="24"/>
                <w:szCs w:val="24"/>
                <w:lang w:val="en-BR"/>
              </w:rPr>
            </w:rPrChange>
          </w:rPr>
          <w:t>λ</w:t>
        </w:r>
      </w:ins>
      <w:r>
        <w:rPr>
          <w:rFonts w:ascii="Palatino Linotype" w:hAnsi="Palatino Linotype"/>
          <w:i/>
          <w:iCs/>
          <w:sz w:val="24"/>
          <w:szCs w:val="24"/>
        </w:rPr>
        <w:t xml:space="preserve"> </w:t>
      </w:r>
      <w:r w:rsidR="00255A8D">
        <w:rPr>
          <w:rFonts w:ascii="Palatino Linotype" w:hAnsi="Palatino Linotype"/>
          <w:i/>
          <w:iCs/>
          <w:sz w:val="24"/>
          <w:szCs w:val="24"/>
        </w:rPr>
        <w:t xml:space="preserve">= </w:t>
      </w:r>
      <w:proofErr w:type="gramStart"/>
      <w:r w:rsidR="00255A8D">
        <w:rPr>
          <w:rFonts w:ascii="Palatino Linotype" w:hAnsi="Palatino Linotype"/>
          <w:i/>
          <w:iCs/>
          <w:sz w:val="24"/>
          <w:szCs w:val="24"/>
        </w:rPr>
        <w:t>f</w:t>
      </w:r>
      <w:r w:rsidR="00255A8D">
        <w:rPr>
          <w:rFonts w:ascii="Palatino Linotype" w:hAnsi="Palatino Linotype"/>
          <w:sz w:val="24"/>
          <w:szCs w:val="24"/>
        </w:rPr>
        <w:t>(</w:t>
      </w:r>
      <w:proofErr w:type="gramEnd"/>
      <w:r w:rsidR="00255A8D">
        <w:rPr>
          <w:rFonts w:ascii="Palatino Linotype" w:hAnsi="Palatino Linotype"/>
          <w:sz w:val="24"/>
          <w:szCs w:val="24"/>
        </w:rPr>
        <w:t>termo, t-1)</w:t>
      </w:r>
    </w:p>
    <w:p w14:paraId="64B3018F" w14:textId="7BE47582" w:rsidR="00255A8D" w:rsidRDefault="00255A8D" w:rsidP="00255A8D">
      <w:pPr>
        <w:pStyle w:val="ListParagraph"/>
        <w:numPr>
          <w:ilvl w:val="0"/>
          <w:numId w:val="10"/>
        </w:numPr>
        <w:spacing w:before="160" w:after="0" w:line="240" w:lineRule="auto"/>
        <w:ind w:left="360"/>
        <w:jc w:val="both"/>
        <w:rPr>
          <w:rFonts w:ascii="Palatino Linotype" w:hAnsi="Palatino Linotype"/>
          <w:sz w:val="24"/>
          <w:szCs w:val="24"/>
        </w:rPr>
      </w:pPr>
      <w:r w:rsidRPr="00255A8D">
        <w:rPr>
          <w:rFonts w:ascii="Palatino Linotype" w:hAnsi="Palatino Linotype"/>
          <w:i/>
          <w:iCs/>
          <w:sz w:val="24"/>
          <w:szCs w:val="24"/>
        </w:rPr>
        <w:t>k</w:t>
      </w:r>
      <w:r>
        <w:rPr>
          <w:rFonts w:ascii="Palatino Linotype" w:hAnsi="Palatino Linotype"/>
          <w:sz w:val="24"/>
          <w:szCs w:val="24"/>
        </w:rPr>
        <w:t xml:space="preserve"> = </w:t>
      </w:r>
      <w:proofErr w:type="gramStart"/>
      <w:r>
        <w:rPr>
          <w:rFonts w:ascii="Palatino Linotype" w:hAnsi="Palatino Linotype"/>
          <w:i/>
          <w:iCs/>
          <w:sz w:val="24"/>
          <w:szCs w:val="24"/>
        </w:rPr>
        <w:t>f</w:t>
      </w:r>
      <w:r>
        <w:rPr>
          <w:rFonts w:ascii="Palatino Linotype" w:hAnsi="Palatino Linotype"/>
          <w:sz w:val="24"/>
          <w:szCs w:val="24"/>
        </w:rPr>
        <w:t>(</w:t>
      </w:r>
      <w:proofErr w:type="gramEnd"/>
      <w:r>
        <w:rPr>
          <w:rFonts w:ascii="Palatino Linotype" w:hAnsi="Palatino Linotype"/>
          <w:sz w:val="24"/>
          <w:szCs w:val="24"/>
        </w:rPr>
        <w:t>termo, t)</w:t>
      </w:r>
    </w:p>
    <w:p w14:paraId="1D810EA5" w14:textId="5A462280" w:rsidR="00D36B73" w:rsidRDefault="00A12810" w:rsidP="00255A8D">
      <w:pPr>
        <w:spacing w:before="160" w:after="0" w:line="240" w:lineRule="auto"/>
        <w:jc w:val="both"/>
        <w:rPr>
          <w:rFonts w:ascii="Palatino Linotype" w:eastAsiaTheme="minorEastAsia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ou seja, assumir que o futuro será como o passado. </w:t>
      </w:r>
      <w:r w:rsidR="001534C9">
        <w:rPr>
          <w:rFonts w:ascii="Palatino Linotype" w:hAnsi="Palatino Linotype"/>
          <w:sz w:val="24"/>
          <w:szCs w:val="24"/>
        </w:rPr>
        <w:t xml:space="preserve">Os termos que estão nas caudas da distribuição são anômalos. No caso intuitivo, nos interessamos pelas anomalias da cauda direita. Para obter os termos de interesse, portanto, </w:t>
      </w:r>
      <w:r w:rsidR="001534C9">
        <w:rPr>
          <w:rFonts w:ascii="Palatino Linotype" w:hAnsi="Palatino Linotype"/>
          <w:sz w:val="24"/>
          <w:szCs w:val="24"/>
        </w:rPr>
        <w:lastRenderedPageBreak/>
        <w:t xml:space="preserve">ordenamos decrescentemente os termos em ordem de </w:t>
      </w:r>
      <w:r w:rsidR="001534C9">
        <w:rPr>
          <w:rFonts w:ascii="Palatino Linotype" w:hAnsi="Palatino Linotype"/>
          <w:sz w:val="24"/>
          <w:szCs w:val="24"/>
        </w:rPr>
        <w:br/>
      </w:r>
      <w:proofErr w:type="gramStart"/>
      <w:r w:rsidR="00255A8D">
        <w:rPr>
          <w:rFonts w:ascii="Palatino Linotype" w:hAnsi="Palatino Linotype"/>
          <w:sz w:val="24"/>
          <w:szCs w:val="24"/>
        </w:rPr>
        <w:t>cdf(</w:t>
      </w:r>
      <w:proofErr w:type="gramEnd"/>
      <w:r w:rsidR="00255A8D">
        <w:rPr>
          <w:rFonts w:ascii="Palatino Linotype" w:hAnsi="Palatino Linotype"/>
          <w:sz w:val="24"/>
          <w:szCs w:val="24"/>
        </w:rPr>
        <w:t>k,</w:t>
      </w:r>
      <w:r w:rsidR="001534C9">
        <w:rPr>
          <w:rFonts w:ascii="Palatino Linotype" w:hAnsi="Palatino Linotype"/>
          <w:sz w:val="24"/>
          <w:szCs w:val="24"/>
        </w:rPr>
        <w:t xml:space="preserve"> </w:t>
      </w:r>
      <w:ins w:id="82" w:author="Frederico Guth" w:date="2020-01-25T00:56:00Z">
        <w:r w:rsidR="001534C9" w:rsidRPr="00F211CA">
          <w:rPr>
            <w:rFonts w:ascii="Palatino Linotype" w:hAnsi="Palatino Linotype"/>
            <w:i/>
            <w:iCs/>
            <w:sz w:val="24"/>
            <w:szCs w:val="24"/>
            <w:rPrChange w:id="83" w:author="Frederico Guth" w:date="2020-01-25T00:57:00Z">
              <w:rPr>
                <w:rFonts w:ascii="Palatino Linotype" w:hAnsi="Palatino Linotype"/>
                <w:b/>
                <w:bCs/>
                <w:sz w:val="24"/>
                <w:szCs w:val="24"/>
                <w:lang w:val="en-BR"/>
              </w:rPr>
            </w:rPrChange>
          </w:rPr>
          <w:t>λ</w:t>
        </w:r>
      </w:ins>
      <m:oMath>
        <m:r>
          <w:rPr>
            <w:rFonts w:ascii="Cambria Math" w:hAnsi="Cambria Math"/>
            <w:sz w:val="24"/>
            <w:szCs w:val="24"/>
          </w:rPr>
          <m:t>)</m:t>
        </m:r>
      </m:oMath>
      <w:r w:rsidR="00255A8D">
        <w:rPr>
          <w:rFonts w:ascii="Palatino Linotype" w:eastAsiaTheme="minorEastAsia" w:hAnsi="Palatino Linotype"/>
          <w:sz w:val="24"/>
          <w:szCs w:val="24"/>
        </w:rPr>
        <w:t xml:space="preserve"> </w:t>
      </w:r>
      <w:r w:rsidR="001534C9">
        <w:rPr>
          <w:rFonts w:ascii="Palatino Linotype" w:eastAsiaTheme="minorEastAsia" w:hAnsi="Palatino Linotype"/>
          <w:sz w:val="24"/>
          <w:szCs w:val="24"/>
        </w:rPr>
        <w:t>e selecionamos</w:t>
      </w:r>
      <w:r w:rsidR="00255A8D">
        <w:rPr>
          <w:rFonts w:ascii="Palatino Linotype" w:eastAsiaTheme="minorEastAsia" w:hAnsi="Palatino Linotype"/>
          <w:sz w:val="24"/>
          <w:szCs w:val="24"/>
        </w:rPr>
        <w:t xml:space="preserve"> os 1000 </w:t>
      </w:r>
      <w:r w:rsidR="001534C9">
        <w:rPr>
          <w:rFonts w:ascii="Palatino Linotype" w:eastAsiaTheme="minorEastAsia" w:hAnsi="Palatino Linotype"/>
          <w:sz w:val="24"/>
          <w:szCs w:val="24"/>
        </w:rPr>
        <w:t xml:space="preserve">primeiros </w:t>
      </w:r>
      <w:r w:rsidR="00255A8D">
        <w:rPr>
          <w:rFonts w:ascii="Palatino Linotype" w:eastAsiaTheme="minorEastAsia" w:hAnsi="Palatino Linotype"/>
          <w:sz w:val="24"/>
          <w:szCs w:val="24"/>
        </w:rPr>
        <w:t>termos</w:t>
      </w:r>
      <w:r w:rsidR="001534C9">
        <w:rPr>
          <w:rFonts w:ascii="Palatino Linotype" w:eastAsiaTheme="minorEastAsia" w:hAnsi="Palatino Linotype"/>
          <w:sz w:val="24"/>
          <w:szCs w:val="24"/>
        </w:rPr>
        <w:t>.</w:t>
      </w:r>
    </w:p>
    <w:p w14:paraId="2ADBA5B6" w14:textId="77777777" w:rsidR="001534C9" w:rsidRDefault="00D36B73" w:rsidP="00255A8D">
      <w:pPr>
        <w:spacing w:before="160"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eastAsiaTheme="minorEastAsia" w:hAnsi="Palatino Linotype"/>
          <w:sz w:val="24"/>
          <w:szCs w:val="24"/>
        </w:rPr>
        <w:t xml:space="preserve">Entretanto, tal aplicação intuitiva tem um problema: </w:t>
      </w:r>
      <w:r w:rsidR="00255A8D">
        <w:rPr>
          <w:rFonts w:ascii="Palatino Linotype" w:eastAsiaTheme="minorEastAsia" w:hAnsi="Palatino Linotype"/>
          <w:sz w:val="24"/>
          <w:szCs w:val="24"/>
        </w:rPr>
        <w:t xml:space="preserve"> </w:t>
      </w:r>
      <w:proofErr w:type="gramStart"/>
      <w:r>
        <w:rPr>
          <w:rFonts w:ascii="Palatino Linotype" w:hAnsi="Palatino Linotype"/>
          <w:i/>
          <w:iCs/>
          <w:sz w:val="24"/>
          <w:szCs w:val="24"/>
        </w:rPr>
        <w:t>f</w:t>
      </w:r>
      <w:r>
        <w:rPr>
          <w:rFonts w:ascii="Palatino Linotype" w:hAnsi="Palatino Linotype"/>
          <w:sz w:val="24"/>
          <w:szCs w:val="24"/>
        </w:rPr>
        <w:t>(</w:t>
      </w:r>
      <w:proofErr w:type="gramEnd"/>
      <w:r>
        <w:rPr>
          <w:rFonts w:ascii="Palatino Linotype" w:hAnsi="Palatino Linotype"/>
          <w:sz w:val="24"/>
          <w:szCs w:val="24"/>
        </w:rPr>
        <w:t>termo, t-1)</w:t>
      </w:r>
      <w:r>
        <w:rPr>
          <w:rFonts w:ascii="Palatino Linotype" w:hAnsi="Palatino Linotype"/>
          <w:sz w:val="24"/>
          <w:szCs w:val="24"/>
        </w:rPr>
        <w:t xml:space="preserve"> é zero sempre que o termo aparece pela primeira vez no semestre </w:t>
      </w:r>
      <w:r w:rsidRPr="00D36B73">
        <w:rPr>
          <w:rFonts w:ascii="Palatino Linotype" w:hAnsi="Palatino Linotype"/>
          <w:i/>
          <w:iCs/>
          <w:sz w:val="24"/>
          <w:szCs w:val="24"/>
        </w:rPr>
        <w:t>t</w:t>
      </w:r>
      <w:r>
        <w:rPr>
          <w:rFonts w:ascii="Palatino Linotype" w:hAnsi="Palatino Linotype"/>
          <w:sz w:val="24"/>
          <w:szCs w:val="24"/>
        </w:rPr>
        <w:t xml:space="preserve"> e tanto </w:t>
      </w:r>
      <w:proofErr w:type="spellStart"/>
      <w:r>
        <w:rPr>
          <w:rFonts w:ascii="Palatino Linotype" w:hAnsi="Palatino Linotype"/>
          <w:sz w:val="24"/>
          <w:szCs w:val="24"/>
        </w:rPr>
        <w:t>pmf</w:t>
      </w:r>
      <w:proofErr w:type="spellEnd"/>
      <w:r>
        <w:rPr>
          <w:rFonts w:ascii="Palatino Linotype" w:hAnsi="Palatino Linotype"/>
          <w:sz w:val="24"/>
          <w:szCs w:val="24"/>
        </w:rPr>
        <w:t>(</w:t>
      </w:r>
      <w:ins w:id="84" w:author="Frederico Guth" w:date="2020-01-25T00:56:00Z">
        <w:r w:rsidRPr="00F211CA">
          <w:rPr>
            <w:rFonts w:ascii="Palatino Linotype" w:hAnsi="Palatino Linotype"/>
            <w:i/>
            <w:iCs/>
            <w:sz w:val="24"/>
            <w:szCs w:val="24"/>
            <w:rPrChange w:id="85" w:author="Frederico Guth" w:date="2020-01-25T00:57:00Z">
              <w:rPr>
                <w:rFonts w:ascii="Palatino Linotype" w:hAnsi="Palatino Linotype"/>
                <w:b/>
                <w:bCs/>
                <w:sz w:val="24"/>
                <w:szCs w:val="24"/>
                <w:lang w:val="en-BR"/>
              </w:rPr>
            </w:rPrChange>
          </w:rPr>
          <w:t>λ</w:t>
        </w:r>
      </w:ins>
      <w:r>
        <w:rPr>
          <w:rFonts w:ascii="Palatino Linotype" w:hAnsi="Palatino Linotype"/>
          <w:sz w:val="24"/>
          <w:szCs w:val="24"/>
        </w:rPr>
        <w:t>=0), quanto cdf</w:t>
      </w:r>
      <w:r>
        <w:rPr>
          <w:rFonts w:ascii="Palatino Linotype" w:hAnsi="Palatino Linotype"/>
          <w:sz w:val="24"/>
          <w:szCs w:val="24"/>
        </w:rPr>
        <w:t>(</w:t>
      </w:r>
      <w:ins w:id="86" w:author="Frederico Guth" w:date="2020-01-25T00:56:00Z">
        <w:r w:rsidRPr="00F211CA">
          <w:rPr>
            <w:rFonts w:ascii="Palatino Linotype" w:hAnsi="Palatino Linotype"/>
            <w:i/>
            <w:iCs/>
            <w:sz w:val="24"/>
            <w:szCs w:val="24"/>
            <w:rPrChange w:id="87" w:author="Frederico Guth" w:date="2020-01-25T00:57:00Z">
              <w:rPr>
                <w:rFonts w:ascii="Palatino Linotype" w:hAnsi="Palatino Linotype"/>
                <w:b/>
                <w:bCs/>
                <w:sz w:val="24"/>
                <w:szCs w:val="24"/>
                <w:lang w:val="en-BR"/>
              </w:rPr>
            </w:rPrChange>
          </w:rPr>
          <w:t>λ</w:t>
        </w:r>
      </w:ins>
      <w:r>
        <w:rPr>
          <w:rFonts w:ascii="Palatino Linotype" w:hAnsi="Palatino Linotype"/>
          <w:sz w:val="24"/>
          <w:szCs w:val="24"/>
        </w:rPr>
        <w:t>=0)</w:t>
      </w:r>
      <w:r>
        <w:rPr>
          <w:rFonts w:ascii="Palatino Linotype" w:hAnsi="Palatino Linotype"/>
          <w:sz w:val="24"/>
          <w:szCs w:val="24"/>
        </w:rPr>
        <w:t xml:space="preserve"> são indefinidas. Qualquer tentativa </w:t>
      </w:r>
      <w:r w:rsidRPr="00D36B73">
        <w:rPr>
          <w:rFonts w:ascii="Palatino Linotype" w:hAnsi="Palatino Linotype"/>
          <w:i/>
          <w:iCs/>
          <w:sz w:val="24"/>
          <w:szCs w:val="24"/>
        </w:rPr>
        <w:t>ad hoc</w:t>
      </w:r>
      <w:r>
        <w:rPr>
          <w:rFonts w:ascii="Palatino Linotype" w:hAnsi="Palatino Linotype"/>
          <w:sz w:val="24"/>
          <w:szCs w:val="24"/>
        </w:rPr>
        <w:t xml:space="preserve"> de adicionar um valor arbitrariamente pequeno </w:t>
      </w:r>
      <m:oMath>
        <m:r>
          <w:rPr>
            <w:rFonts w:ascii="Cambria Math" w:hAnsi="Cambria Math"/>
            <w:sz w:val="24"/>
            <w:szCs w:val="24"/>
          </w:rPr>
          <m:t>ε</m:t>
        </m:r>
      </m:oMath>
      <w:r>
        <w:rPr>
          <w:rFonts w:ascii="Palatino Linotype" w:hAnsi="Palatino Linotype"/>
          <w:sz w:val="24"/>
          <w:szCs w:val="24"/>
        </w:rPr>
        <w:t xml:space="preserve"> a </w:t>
      </w:r>
      <w:ins w:id="88" w:author="Frederico Guth" w:date="2020-01-25T00:56:00Z">
        <w:r w:rsidRPr="00F211CA">
          <w:rPr>
            <w:rFonts w:ascii="Palatino Linotype" w:hAnsi="Palatino Linotype"/>
            <w:i/>
            <w:iCs/>
            <w:sz w:val="24"/>
            <w:szCs w:val="24"/>
            <w:rPrChange w:id="89" w:author="Frederico Guth" w:date="2020-01-25T00:57:00Z">
              <w:rPr>
                <w:rFonts w:ascii="Palatino Linotype" w:hAnsi="Palatino Linotype"/>
                <w:b/>
                <w:bCs/>
                <w:sz w:val="24"/>
                <w:szCs w:val="24"/>
                <w:lang w:val="en-BR"/>
              </w:rPr>
            </w:rPrChange>
          </w:rPr>
          <w:t>λ</w:t>
        </w:r>
      </w:ins>
      <w:r>
        <w:rPr>
          <w:rFonts w:ascii="Palatino Linotype" w:hAnsi="Palatino Linotype"/>
          <w:sz w:val="24"/>
          <w:szCs w:val="24"/>
        </w:rPr>
        <w:t xml:space="preserve"> pode modificar o resultado </w:t>
      </w:r>
      <w:r w:rsidR="001534C9">
        <w:rPr>
          <w:rFonts w:ascii="Palatino Linotype" w:hAnsi="Palatino Linotype"/>
          <w:sz w:val="24"/>
          <w:szCs w:val="24"/>
        </w:rPr>
        <w:t xml:space="preserve">de maneira imprevisível. </w:t>
      </w:r>
    </w:p>
    <w:p w14:paraId="3C32E5C2" w14:textId="4770F083" w:rsidR="001534C9" w:rsidRDefault="001534C9" w:rsidP="00255A8D">
      <w:pPr>
        <w:spacing w:before="160"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Uma solução para isso, é aplicar o modelo de uma forma não tão intuitiva, porém onde tal problema do termo com frequência nula não existe. </w:t>
      </w:r>
    </w:p>
    <w:p w14:paraId="3AB46D69" w14:textId="1A533274" w:rsidR="001534C9" w:rsidRPr="001534C9" w:rsidRDefault="001534C9" w:rsidP="001534C9">
      <w:pPr>
        <w:spacing w:before="160"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1534C9">
        <w:rPr>
          <w:rFonts w:ascii="Palatino Linotype" w:hAnsi="Palatino Linotype"/>
          <w:sz w:val="24"/>
          <w:szCs w:val="24"/>
        </w:rPr>
        <w:t xml:space="preserve">Aproveitando que a ocorrência de um termo em diferentes semestres podem são independentes, ao invés de calcular a probabilidade de </w:t>
      </w:r>
      <w:r w:rsidRPr="001534C9">
        <w:rPr>
          <w:rFonts w:ascii="Palatino Linotype" w:hAnsi="Palatino Linotype"/>
          <w:i/>
          <w:iCs/>
          <w:sz w:val="24"/>
          <w:szCs w:val="24"/>
        </w:rPr>
        <w:t>k</w:t>
      </w:r>
      <w:r w:rsidRPr="001534C9">
        <w:rPr>
          <w:rFonts w:ascii="Palatino Linotype" w:hAnsi="Palatino Linotype"/>
          <w:sz w:val="24"/>
          <w:szCs w:val="24"/>
        </w:rPr>
        <w:t xml:space="preserve"> = </w:t>
      </w:r>
      <w:proofErr w:type="gramStart"/>
      <w:r w:rsidRPr="001534C9">
        <w:rPr>
          <w:rFonts w:ascii="Palatino Linotype" w:hAnsi="Palatino Linotype"/>
          <w:i/>
          <w:iCs/>
          <w:sz w:val="24"/>
          <w:szCs w:val="24"/>
        </w:rPr>
        <w:t>f</w:t>
      </w:r>
      <w:r w:rsidRPr="001534C9">
        <w:rPr>
          <w:rFonts w:ascii="Palatino Linotype" w:hAnsi="Palatino Linotype"/>
          <w:sz w:val="24"/>
          <w:szCs w:val="24"/>
        </w:rPr>
        <w:t>(</w:t>
      </w:r>
      <w:proofErr w:type="gramEnd"/>
      <w:r w:rsidRPr="001534C9">
        <w:rPr>
          <w:rFonts w:ascii="Palatino Linotype" w:hAnsi="Palatino Linotype"/>
          <w:sz w:val="24"/>
          <w:szCs w:val="24"/>
        </w:rPr>
        <w:t>termo, t)</w:t>
      </w:r>
      <w:r w:rsidRPr="001534C9">
        <w:rPr>
          <w:rFonts w:ascii="Palatino Linotype" w:hAnsi="Palatino Linotype"/>
          <w:sz w:val="24"/>
          <w:szCs w:val="24"/>
        </w:rPr>
        <w:t xml:space="preserve">, usando como parâmetro </w:t>
      </w:r>
      <w:ins w:id="90" w:author="Frederico Guth" w:date="2020-01-25T00:56:00Z">
        <w:r w:rsidRPr="001534C9">
          <w:rPr>
            <w:rFonts w:ascii="Palatino Linotype" w:hAnsi="Palatino Linotype"/>
            <w:i/>
            <w:iCs/>
            <w:sz w:val="24"/>
            <w:szCs w:val="24"/>
            <w:rPrChange w:id="91" w:author="Frederico Guth" w:date="2020-01-25T00:57:00Z">
              <w:rPr>
                <w:rFonts w:ascii="Palatino Linotype" w:hAnsi="Palatino Linotype"/>
                <w:b/>
                <w:bCs/>
                <w:sz w:val="24"/>
                <w:szCs w:val="24"/>
                <w:lang w:val="en-BR"/>
              </w:rPr>
            </w:rPrChange>
          </w:rPr>
          <w:t>λ</w:t>
        </w:r>
      </w:ins>
      <w:r w:rsidRPr="001534C9">
        <w:rPr>
          <w:rFonts w:ascii="Palatino Linotype" w:hAnsi="Palatino Linotype"/>
          <w:i/>
          <w:iCs/>
          <w:sz w:val="24"/>
          <w:szCs w:val="24"/>
        </w:rPr>
        <w:t xml:space="preserve"> = f</w:t>
      </w:r>
      <w:r w:rsidRPr="001534C9">
        <w:rPr>
          <w:rFonts w:ascii="Palatino Linotype" w:hAnsi="Palatino Linotype"/>
          <w:sz w:val="24"/>
          <w:szCs w:val="24"/>
        </w:rPr>
        <w:t>(termo, t-1)</w:t>
      </w:r>
      <w:r>
        <w:rPr>
          <w:rFonts w:ascii="Palatino Linotype" w:hAnsi="Palatino Linotype"/>
          <w:sz w:val="24"/>
          <w:szCs w:val="24"/>
        </w:rPr>
        <w:t>, fazemos o contrário:</w:t>
      </w:r>
    </w:p>
    <w:p w14:paraId="1219B622" w14:textId="69ECCE30" w:rsidR="001534C9" w:rsidRDefault="001534C9" w:rsidP="001534C9">
      <w:pPr>
        <w:pStyle w:val="ListParagraph"/>
        <w:numPr>
          <w:ilvl w:val="0"/>
          <w:numId w:val="10"/>
        </w:numPr>
        <w:spacing w:before="160" w:after="0" w:line="240" w:lineRule="auto"/>
        <w:ind w:left="360"/>
        <w:jc w:val="both"/>
        <w:rPr>
          <w:rFonts w:ascii="Palatino Linotype" w:hAnsi="Palatino Linotype"/>
          <w:sz w:val="24"/>
          <w:szCs w:val="24"/>
        </w:rPr>
      </w:pPr>
      <w:ins w:id="92" w:author="Frederico Guth" w:date="2020-01-25T00:56:00Z">
        <w:r w:rsidRPr="00F211CA">
          <w:rPr>
            <w:rFonts w:ascii="Palatino Linotype" w:hAnsi="Palatino Linotype"/>
            <w:i/>
            <w:iCs/>
            <w:sz w:val="24"/>
            <w:szCs w:val="24"/>
            <w:rPrChange w:id="93" w:author="Frederico Guth" w:date="2020-01-25T00:57:00Z">
              <w:rPr>
                <w:rFonts w:ascii="Palatino Linotype" w:hAnsi="Palatino Linotype"/>
                <w:b/>
                <w:bCs/>
                <w:sz w:val="24"/>
                <w:szCs w:val="24"/>
                <w:lang w:val="en-BR"/>
              </w:rPr>
            </w:rPrChange>
          </w:rPr>
          <w:t>λ</w:t>
        </w:r>
      </w:ins>
      <w:r>
        <w:rPr>
          <w:rFonts w:ascii="Palatino Linotype" w:hAnsi="Palatino Linotype"/>
          <w:i/>
          <w:iCs/>
          <w:sz w:val="24"/>
          <w:szCs w:val="24"/>
        </w:rPr>
        <w:t xml:space="preserve"> = </w:t>
      </w:r>
      <w:proofErr w:type="gramStart"/>
      <w:r>
        <w:rPr>
          <w:rFonts w:ascii="Palatino Linotype" w:hAnsi="Palatino Linotype"/>
          <w:i/>
          <w:iCs/>
          <w:sz w:val="24"/>
          <w:szCs w:val="24"/>
        </w:rPr>
        <w:t>f</w:t>
      </w:r>
      <w:r>
        <w:rPr>
          <w:rFonts w:ascii="Palatino Linotype" w:hAnsi="Palatino Linotype"/>
          <w:sz w:val="24"/>
          <w:szCs w:val="24"/>
        </w:rPr>
        <w:t>(</w:t>
      </w:r>
      <w:proofErr w:type="gramEnd"/>
      <w:r>
        <w:rPr>
          <w:rFonts w:ascii="Palatino Linotype" w:hAnsi="Palatino Linotype"/>
          <w:sz w:val="24"/>
          <w:szCs w:val="24"/>
        </w:rPr>
        <w:t>termo, t)</w:t>
      </w:r>
    </w:p>
    <w:p w14:paraId="7F6CF37D" w14:textId="1DDC9D42" w:rsidR="001534C9" w:rsidRDefault="001534C9" w:rsidP="001534C9">
      <w:pPr>
        <w:pStyle w:val="ListParagraph"/>
        <w:numPr>
          <w:ilvl w:val="0"/>
          <w:numId w:val="10"/>
        </w:numPr>
        <w:spacing w:before="160" w:after="0" w:line="240" w:lineRule="auto"/>
        <w:ind w:left="360"/>
        <w:jc w:val="both"/>
        <w:rPr>
          <w:rFonts w:ascii="Palatino Linotype" w:hAnsi="Palatino Linotype"/>
          <w:sz w:val="24"/>
          <w:szCs w:val="24"/>
        </w:rPr>
      </w:pPr>
      <w:r w:rsidRPr="00255A8D">
        <w:rPr>
          <w:rFonts w:ascii="Palatino Linotype" w:hAnsi="Palatino Linotype"/>
          <w:i/>
          <w:iCs/>
          <w:sz w:val="24"/>
          <w:szCs w:val="24"/>
        </w:rPr>
        <w:t>k</w:t>
      </w:r>
      <w:r>
        <w:rPr>
          <w:rFonts w:ascii="Palatino Linotype" w:hAnsi="Palatino Linotype"/>
          <w:sz w:val="24"/>
          <w:szCs w:val="24"/>
        </w:rPr>
        <w:t xml:space="preserve"> = </w:t>
      </w:r>
      <w:proofErr w:type="gramStart"/>
      <w:r>
        <w:rPr>
          <w:rFonts w:ascii="Palatino Linotype" w:hAnsi="Palatino Linotype"/>
          <w:i/>
          <w:iCs/>
          <w:sz w:val="24"/>
          <w:szCs w:val="24"/>
        </w:rPr>
        <w:t>f</w:t>
      </w:r>
      <w:r>
        <w:rPr>
          <w:rFonts w:ascii="Palatino Linotype" w:hAnsi="Palatino Linotype"/>
          <w:sz w:val="24"/>
          <w:szCs w:val="24"/>
        </w:rPr>
        <w:t>(</w:t>
      </w:r>
      <w:proofErr w:type="gramEnd"/>
      <w:r>
        <w:rPr>
          <w:rFonts w:ascii="Palatino Linotype" w:hAnsi="Palatino Linotype"/>
          <w:sz w:val="24"/>
          <w:szCs w:val="24"/>
        </w:rPr>
        <w:t>termo, t</w:t>
      </w:r>
      <w:r>
        <w:rPr>
          <w:rFonts w:ascii="Palatino Linotype" w:hAnsi="Palatino Linotype"/>
          <w:sz w:val="24"/>
          <w:szCs w:val="24"/>
        </w:rPr>
        <w:t>-1</w:t>
      </w:r>
      <w:r>
        <w:rPr>
          <w:rFonts w:ascii="Palatino Linotype" w:hAnsi="Palatino Linotype"/>
          <w:sz w:val="24"/>
          <w:szCs w:val="24"/>
        </w:rPr>
        <w:t>)</w:t>
      </w:r>
    </w:p>
    <w:p w14:paraId="52C7B0AC" w14:textId="2185E1D7" w:rsidR="001534C9" w:rsidRPr="001534C9" w:rsidRDefault="00A12810" w:rsidP="001534C9">
      <w:pPr>
        <w:spacing w:before="160"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ou seja, esperar que o passado tenha sido igual ao que sabemos do presente. </w:t>
      </w:r>
      <w:r w:rsidR="001534C9">
        <w:rPr>
          <w:rFonts w:ascii="Palatino Linotype" w:hAnsi="Palatino Linotype"/>
          <w:sz w:val="24"/>
          <w:szCs w:val="24"/>
        </w:rPr>
        <w:t xml:space="preserve">Nesse caso, estamos interessados pelas anomalias da cauda esquerda. Para isso basta mudar o sentido da ordenação no método descrito para o caso intuitivo para selecionar os 1000 termos menos prováveis. </w:t>
      </w:r>
      <w:bookmarkStart w:id="94" w:name="_GoBack"/>
      <w:bookmarkEnd w:id="94"/>
    </w:p>
    <w:sectPr w:rsidR="001534C9" w:rsidRPr="001534C9" w:rsidSect="00F25C1F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8C869" w14:textId="77777777" w:rsidR="00CF2445" w:rsidRDefault="00CF2445" w:rsidP="00C668C7">
      <w:pPr>
        <w:spacing w:after="0" w:line="240" w:lineRule="auto"/>
      </w:pPr>
      <w:r>
        <w:separator/>
      </w:r>
    </w:p>
  </w:endnote>
  <w:endnote w:type="continuationSeparator" w:id="0">
    <w:p w14:paraId="239AF2FC" w14:textId="77777777" w:rsidR="00CF2445" w:rsidRDefault="00CF2445" w:rsidP="00C66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9300876"/>
      <w:docPartObj>
        <w:docPartGallery w:val="Page Numbers (Bottom of Page)"/>
        <w:docPartUnique/>
      </w:docPartObj>
    </w:sdtPr>
    <w:sdtContent>
      <w:p w14:paraId="3DD07CE4" w14:textId="77777777" w:rsidR="00671DAE" w:rsidRDefault="00671DA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0254020F" w14:textId="77777777" w:rsidR="00671DAE" w:rsidRDefault="00671D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D8078" w14:textId="77777777" w:rsidR="00CF2445" w:rsidRDefault="00CF2445" w:rsidP="00C668C7">
      <w:pPr>
        <w:spacing w:after="0" w:line="240" w:lineRule="auto"/>
      </w:pPr>
      <w:r>
        <w:separator/>
      </w:r>
    </w:p>
  </w:footnote>
  <w:footnote w:type="continuationSeparator" w:id="0">
    <w:p w14:paraId="16BDB351" w14:textId="77777777" w:rsidR="00CF2445" w:rsidRDefault="00CF2445" w:rsidP="00C668C7">
      <w:pPr>
        <w:spacing w:after="0" w:line="240" w:lineRule="auto"/>
      </w:pPr>
      <w:r>
        <w:continuationSeparator/>
      </w:r>
    </w:p>
  </w:footnote>
  <w:footnote w:id="1">
    <w:p w14:paraId="7755AEC6" w14:textId="77777777" w:rsidR="00671DAE" w:rsidRDefault="00671DAE" w:rsidP="00C668C7">
      <w:pPr>
        <w:pStyle w:val="FootnoteText"/>
      </w:pPr>
      <w:r>
        <w:rPr>
          <w:rStyle w:val="FootnoteReference"/>
        </w:rPr>
        <w:footnoteRef/>
      </w:r>
      <w:r>
        <w:t xml:space="preserve"> Sobre a distribuição de Poisson ver, por exemplo: </w:t>
      </w:r>
      <w:hyperlink r:id="rId1" w:history="1">
        <w:r>
          <w:rPr>
            <w:rStyle w:val="Hyperlink"/>
          </w:rPr>
          <w:t>https://www.sciencedirect.com/topics/mathematics/poisson-distribution</w:t>
        </w:r>
      </w:hyperlink>
      <w:r>
        <w:t xml:space="preserve">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71733"/>
    <w:multiLevelType w:val="hybridMultilevel"/>
    <w:tmpl w:val="A20C4A42"/>
    <w:lvl w:ilvl="0" w:tplc="371EF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16529"/>
    <w:multiLevelType w:val="multilevel"/>
    <w:tmpl w:val="39EA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20230A"/>
    <w:multiLevelType w:val="hybridMultilevel"/>
    <w:tmpl w:val="6F9E72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D1EE9"/>
    <w:multiLevelType w:val="hybridMultilevel"/>
    <w:tmpl w:val="27CC490E"/>
    <w:lvl w:ilvl="0" w:tplc="371EF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B78EA"/>
    <w:multiLevelType w:val="hybridMultilevel"/>
    <w:tmpl w:val="E0883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8245A"/>
    <w:multiLevelType w:val="hybridMultilevel"/>
    <w:tmpl w:val="7FEE5CFC"/>
    <w:lvl w:ilvl="0" w:tplc="371EF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F1697"/>
    <w:multiLevelType w:val="hybridMultilevel"/>
    <w:tmpl w:val="9760E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6186A"/>
    <w:multiLevelType w:val="hybridMultilevel"/>
    <w:tmpl w:val="B59CA106"/>
    <w:lvl w:ilvl="0" w:tplc="371EF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A25E0E"/>
    <w:multiLevelType w:val="multilevel"/>
    <w:tmpl w:val="FE9E7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9055A5"/>
    <w:multiLevelType w:val="hybridMultilevel"/>
    <w:tmpl w:val="B4303A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3"/>
  </w:num>
  <w:num w:numId="9">
    <w:abstractNumId w:val="7"/>
  </w:num>
  <w:num w:numId="1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rederico Guth">
    <w15:presenceInfo w15:providerId="Windows Live" w15:userId="45c9bef4bb8373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markup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8C7"/>
    <w:rsid w:val="000010BF"/>
    <w:rsid w:val="00002ECC"/>
    <w:rsid w:val="00013B5C"/>
    <w:rsid w:val="00015B3C"/>
    <w:rsid w:val="00040C1A"/>
    <w:rsid w:val="00060058"/>
    <w:rsid w:val="000809C6"/>
    <w:rsid w:val="000C33FF"/>
    <w:rsid w:val="000E7EF6"/>
    <w:rsid w:val="001005BB"/>
    <w:rsid w:val="001064CB"/>
    <w:rsid w:val="0011535A"/>
    <w:rsid w:val="001412DA"/>
    <w:rsid w:val="001454B3"/>
    <w:rsid w:val="00152DAE"/>
    <w:rsid w:val="001534C9"/>
    <w:rsid w:val="00177155"/>
    <w:rsid w:val="00186080"/>
    <w:rsid w:val="00191F20"/>
    <w:rsid w:val="001956EE"/>
    <w:rsid w:val="00197B16"/>
    <w:rsid w:val="001A0B65"/>
    <w:rsid w:val="001F2338"/>
    <w:rsid w:val="00211FE3"/>
    <w:rsid w:val="00247C42"/>
    <w:rsid w:val="00255A8D"/>
    <w:rsid w:val="0026459E"/>
    <w:rsid w:val="0026579D"/>
    <w:rsid w:val="00280797"/>
    <w:rsid w:val="002900BE"/>
    <w:rsid w:val="002911B2"/>
    <w:rsid w:val="002F60D3"/>
    <w:rsid w:val="00303761"/>
    <w:rsid w:val="0031315C"/>
    <w:rsid w:val="00323FAB"/>
    <w:rsid w:val="003240D9"/>
    <w:rsid w:val="0033062D"/>
    <w:rsid w:val="00333CA3"/>
    <w:rsid w:val="0035415B"/>
    <w:rsid w:val="0036109C"/>
    <w:rsid w:val="003C35FA"/>
    <w:rsid w:val="003C6A7D"/>
    <w:rsid w:val="00466FD7"/>
    <w:rsid w:val="00467961"/>
    <w:rsid w:val="00487207"/>
    <w:rsid w:val="004A1B8A"/>
    <w:rsid w:val="004A2379"/>
    <w:rsid w:val="004B30BE"/>
    <w:rsid w:val="004D09BE"/>
    <w:rsid w:val="004F3C3F"/>
    <w:rsid w:val="005042E6"/>
    <w:rsid w:val="00507A3B"/>
    <w:rsid w:val="00522F82"/>
    <w:rsid w:val="005431AC"/>
    <w:rsid w:val="00552656"/>
    <w:rsid w:val="00561F98"/>
    <w:rsid w:val="005977D1"/>
    <w:rsid w:val="005A4220"/>
    <w:rsid w:val="005C1667"/>
    <w:rsid w:val="00612884"/>
    <w:rsid w:val="00636490"/>
    <w:rsid w:val="00640372"/>
    <w:rsid w:val="00646E59"/>
    <w:rsid w:val="00671DAE"/>
    <w:rsid w:val="006849BB"/>
    <w:rsid w:val="006E6B94"/>
    <w:rsid w:val="006F0ED2"/>
    <w:rsid w:val="0074055E"/>
    <w:rsid w:val="00792759"/>
    <w:rsid w:val="007A05ED"/>
    <w:rsid w:val="007A06CD"/>
    <w:rsid w:val="007C04CC"/>
    <w:rsid w:val="007D5771"/>
    <w:rsid w:val="007E2E1E"/>
    <w:rsid w:val="0082058D"/>
    <w:rsid w:val="00825D81"/>
    <w:rsid w:val="00827B3F"/>
    <w:rsid w:val="0083467E"/>
    <w:rsid w:val="00841CC8"/>
    <w:rsid w:val="00885BB2"/>
    <w:rsid w:val="00892172"/>
    <w:rsid w:val="008A5A50"/>
    <w:rsid w:val="008B7B09"/>
    <w:rsid w:val="008D6487"/>
    <w:rsid w:val="008E3039"/>
    <w:rsid w:val="00904F17"/>
    <w:rsid w:val="00911CC6"/>
    <w:rsid w:val="00915867"/>
    <w:rsid w:val="00916BC1"/>
    <w:rsid w:val="00920D52"/>
    <w:rsid w:val="0092730D"/>
    <w:rsid w:val="00963F8C"/>
    <w:rsid w:val="00974EB1"/>
    <w:rsid w:val="00A03A75"/>
    <w:rsid w:val="00A12810"/>
    <w:rsid w:val="00A129A0"/>
    <w:rsid w:val="00A17A99"/>
    <w:rsid w:val="00A20DEA"/>
    <w:rsid w:val="00A44B17"/>
    <w:rsid w:val="00AC6BBD"/>
    <w:rsid w:val="00AE7EE2"/>
    <w:rsid w:val="00B13C01"/>
    <w:rsid w:val="00B37A79"/>
    <w:rsid w:val="00BC0A2F"/>
    <w:rsid w:val="00BE7366"/>
    <w:rsid w:val="00BF10B4"/>
    <w:rsid w:val="00C01209"/>
    <w:rsid w:val="00C0191E"/>
    <w:rsid w:val="00C132E5"/>
    <w:rsid w:val="00C24951"/>
    <w:rsid w:val="00C4663C"/>
    <w:rsid w:val="00C56F01"/>
    <w:rsid w:val="00C6373E"/>
    <w:rsid w:val="00C63C6E"/>
    <w:rsid w:val="00C668C7"/>
    <w:rsid w:val="00CA7C7E"/>
    <w:rsid w:val="00CB0CAA"/>
    <w:rsid w:val="00CE7463"/>
    <w:rsid w:val="00CF2445"/>
    <w:rsid w:val="00D36B73"/>
    <w:rsid w:val="00D43D51"/>
    <w:rsid w:val="00D55F6B"/>
    <w:rsid w:val="00D953A1"/>
    <w:rsid w:val="00DA7DD4"/>
    <w:rsid w:val="00DE0D25"/>
    <w:rsid w:val="00DF3A4C"/>
    <w:rsid w:val="00E50087"/>
    <w:rsid w:val="00E62C4C"/>
    <w:rsid w:val="00E63590"/>
    <w:rsid w:val="00E843E1"/>
    <w:rsid w:val="00E86E79"/>
    <w:rsid w:val="00EA594C"/>
    <w:rsid w:val="00EB5487"/>
    <w:rsid w:val="00EB741F"/>
    <w:rsid w:val="00EC063B"/>
    <w:rsid w:val="00F11263"/>
    <w:rsid w:val="00F211CA"/>
    <w:rsid w:val="00F25C1F"/>
    <w:rsid w:val="00F83902"/>
    <w:rsid w:val="00FA74BF"/>
    <w:rsid w:val="00FA7DAC"/>
    <w:rsid w:val="00FB10DA"/>
    <w:rsid w:val="00FC56F1"/>
    <w:rsid w:val="00FE42A1"/>
    <w:rsid w:val="00FF0FFA"/>
    <w:rsid w:val="00FF2574"/>
    <w:rsid w:val="00FF3427"/>
    <w:rsid w:val="00FF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D5EDAD"/>
  <w15:chartTrackingRefBased/>
  <w15:docId w15:val="{081A7CEB-FC08-4140-8AD7-81AB7066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8C7"/>
  </w:style>
  <w:style w:type="paragraph" w:styleId="Heading1">
    <w:name w:val="heading 1"/>
    <w:basedOn w:val="Normal"/>
    <w:next w:val="Normal"/>
    <w:link w:val="Heading1Char"/>
    <w:uiPriority w:val="9"/>
    <w:qFormat/>
    <w:rsid w:val="00C66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668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8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68C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table" w:styleId="TableGrid">
    <w:name w:val="Table Grid"/>
    <w:basedOn w:val="TableNormal"/>
    <w:uiPriority w:val="39"/>
    <w:rsid w:val="00C66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8C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8C7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C668C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668C7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68C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68C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668C7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C668C7"/>
    <w:rPr>
      <w:i/>
      <w:iCs/>
    </w:rPr>
  </w:style>
  <w:style w:type="table" w:styleId="GridTable4-Accent5">
    <w:name w:val="Grid Table 4 Accent 5"/>
    <w:basedOn w:val="TableNormal"/>
    <w:uiPriority w:val="49"/>
    <w:rsid w:val="00C668C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25C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1F"/>
  </w:style>
  <w:style w:type="paragraph" w:styleId="Footer">
    <w:name w:val="footer"/>
    <w:basedOn w:val="Normal"/>
    <w:link w:val="FooterChar"/>
    <w:uiPriority w:val="99"/>
    <w:unhideWhenUsed/>
    <w:rsid w:val="00F25C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1F"/>
  </w:style>
  <w:style w:type="paragraph" w:styleId="NormalWeb">
    <w:name w:val="Normal (Web)"/>
    <w:basedOn w:val="Normal"/>
    <w:uiPriority w:val="99"/>
    <w:semiHidden/>
    <w:unhideWhenUsed/>
    <w:rsid w:val="00911CC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customStyle="1" w:styleId="paragraph">
    <w:name w:val="paragraph"/>
    <w:basedOn w:val="Normal"/>
    <w:rsid w:val="008D6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DefaultParagraphFont"/>
    <w:rsid w:val="008D6487"/>
  </w:style>
  <w:style w:type="character" w:customStyle="1" w:styleId="eop">
    <w:name w:val="eop"/>
    <w:basedOn w:val="DefaultParagraphFont"/>
    <w:rsid w:val="008D6487"/>
  </w:style>
  <w:style w:type="character" w:customStyle="1" w:styleId="spellingerror">
    <w:name w:val="spellingerror"/>
    <w:basedOn w:val="DefaultParagraphFont"/>
    <w:rsid w:val="008D6487"/>
  </w:style>
  <w:style w:type="table" w:styleId="GridTable4-Accent1">
    <w:name w:val="Grid Table 4 Accent 1"/>
    <w:basedOn w:val="TableNormal"/>
    <w:uiPriority w:val="49"/>
    <w:rsid w:val="008D648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900B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DA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DAE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671DAE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30376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D09B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31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86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2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4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2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9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49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7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3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84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0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86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5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9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76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2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64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33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63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07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52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0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9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90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79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0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9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9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27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3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05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71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1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79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8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7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ciencedirect.com/topics/mathematics/poisson-distribution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D64C6-B182-AC4D-9F00-F35D0492B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621</Words>
  <Characters>3543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Tortato Rauen</dc:creator>
  <cp:keywords/>
  <dc:description/>
  <cp:lastModifiedBy>Frederico Guth</cp:lastModifiedBy>
  <cp:revision>2</cp:revision>
  <dcterms:created xsi:type="dcterms:W3CDTF">2020-01-25T05:51:00Z</dcterms:created>
  <dcterms:modified xsi:type="dcterms:W3CDTF">2020-01-25T05:51:00Z</dcterms:modified>
</cp:coreProperties>
</file>